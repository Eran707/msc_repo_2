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caps w:val="0"/>
          <w:color w:val="auto"/>
          <w:spacing w:val="0"/>
          <w:sz w:val="24"/>
          <w:szCs w:val="20"/>
        </w:rPr>
        <w:id w:val="187504327"/>
        <w:docPartObj>
          <w:docPartGallery w:val="Cover Pages"/>
          <w:docPartUnique/>
        </w:docPartObj>
      </w:sdtPr>
      <w:sdtEndPr>
        <w:rPr>
          <w:rFonts w:cs="Times New Roman"/>
          <w:b w:val="0"/>
        </w:rPr>
      </w:sdtEndPr>
      <w:sdtContent>
        <w:p w14:paraId="1E889A1D" w14:textId="77777777" w:rsidR="00000056" w:rsidRDefault="00000056" w:rsidP="00000056">
          <w:pPr>
            <w:pStyle w:val="Heading1"/>
            <w:jc w:val="center"/>
          </w:pPr>
          <w:r w:rsidRPr="00AA40F1">
            <w:t>Research Proposal</w:t>
          </w:r>
        </w:p>
        <w:p w14:paraId="798D1C0E" w14:textId="77777777" w:rsidR="00000056" w:rsidRPr="00AA40F1" w:rsidRDefault="00000056" w:rsidP="00000056"/>
        <w:p w14:paraId="357A36E7" w14:textId="77777777" w:rsidR="00000056" w:rsidRPr="00322FDF" w:rsidRDefault="00000056" w:rsidP="00000056">
          <w:pPr>
            <w:spacing w:after="0"/>
            <w:ind w:left="720" w:firstLine="720"/>
            <w:rPr>
              <w:rFonts w:cs="Times New Roman"/>
              <w:b/>
            </w:rPr>
          </w:pPr>
          <w:r w:rsidRPr="00322FDF">
            <w:rPr>
              <w:rFonts w:cs="Times New Roman"/>
              <w:i/>
            </w:rPr>
            <w:t>Name:</w:t>
          </w:r>
          <w:r w:rsidRPr="00322FDF">
            <w:rPr>
              <w:rFonts w:cs="Times New Roman"/>
              <w:b/>
            </w:rPr>
            <w:tab/>
          </w:r>
          <w:r w:rsidRPr="00322FDF">
            <w:rPr>
              <w:rFonts w:cs="Times New Roman"/>
              <w:b/>
            </w:rPr>
            <w:tab/>
            <w:t>Eran</w:t>
          </w:r>
          <w:r>
            <w:rPr>
              <w:rFonts w:cs="Times New Roman"/>
              <w:b/>
            </w:rPr>
            <w:t xml:space="preserve"> Frank</w:t>
          </w:r>
          <w:r w:rsidRPr="00322FDF">
            <w:rPr>
              <w:rFonts w:cs="Times New Roman"/>
              <w:b/>
            </w:rPr>
            <w:t xml:space="preserve"> </w:t>
          </w:r>
          <w:proofErr w:type="spellStart"/>
          <w:r w:rsidRPr="00322FDF">
            <w:rPr>
              <w:rFonts w:cs="Times New Roman"/>
              <w:b/>
            </w:rPr>
            <w:t>Shorer</w:t>
          </w:r>
          <w:proofErr w:type="spellEnd"/>
        </w:p>
        <w:p w14:paraId="2C991276" w14:textId="77777777" w:rsidR="00000056" w:rsidRDefault="00000056" w:rsidP="00000056">
          <w:pPr>
            <w:spacing w:after="0"/>
            <w:ind w:left="720" w:firstLine="720"/>
            <w:rPr>
              <w:rFonts w:cs="Times New Roman"/>
              <w:b/>
            </w:rPr>
          </w:pPr>
          <w:r w:rsidRPr="00322FDF">
            <w:rPr>
              <w:rFonts w:cs="Times New Roman"/>
              <w:i/>
            </w:rPr>
            <w:t>Degree:</w:t>
          </w:r>
          <w:r w:rsidRPr="00322FDF">
            <w:rPr>
              <w:rFonts w:cs="Times New Roman"/>
              <w:b/>
            </w:rPr>
            <w:t xml:space="preserve"> </w:t>
          </w:r>
          <w:r w:rsidRPr="00322FDF">
            <w:rPr>
              <w:rFonts w:cs="Times New Roman"/>
              <w:b/>
            </w:rPr>
            <w:tab/>
          </w:r>
          <w:r>
            <w:rPr>
              <w:rFonts w:cs="Times New Roman"/>
              <w:b/>
            </w:rPr>
            <w:t>MSc (Med) Neuroscience</w:t>
          </w:r>
        </w:p>
        <w:p w14:paraId="07660AD8" w14:textId="77777777" w:rsidR="00000056" w:rsidRPr="00322FDF" w:rsidRDefault="00000056" w:rsidP="00000056">
          <w:pPr>
            <w:spacing w:after="0"/>
            <w:ind w:left="720" w:firstLine="720"/>
            <w:rPr>
              <w:rFonts w:cs="Times New Roman"/>
              <w:b/>
            </w:rPr>
          </w:pPr>
          <w:r w:rsidRPr="00322FDF">
            <w:rPr>
              <w:rFonts w:cs="Times New Roman"/>
              <w:i/>
            </w:rPr>
            <w:t>Supervisor:</w:t>
          </w:r>
          <w:r w:rsidRPr="00322FDF">
            <w:rPr>
              <w:rFonts w:cs="Times New Roman"/>
              <w:b/>
            </w:rPr>
            <w:tab/>
          </w:r>
          <w:proofErr w:type="spellStart"/>
          <w:r w:rsidRPr="00322FDF">
            <w:rPr>
              <w:rFonts w:cs="Times New Roman"/>
              <w:b/>
            </w:rPr>
            <w:t>Dr.</w:t>
          </w:r>
          <w:proofErr w:type="spellEnd"/>
          <w:r>
            <w:rPr>
              <w:rFonts w:cs="Times New Roman"/>
              <w:b/>
            </w:rPr>
            <w:t xml:space="preserve"> Joseph</w:t>
          </w:r>
          <w:r w:rsidRPr="00322FDF">
            <w:rPr>
              <w:rFonts w:cs="Times New Roman"/>
              <w:b/>
            </w:rPr>
            <w:t xml:space="preserve"> </w:t>
          </w:r>
          <w:r>
            <w:rPr>
              <w:rFonts w:cs="Times New Roman"/>
              <w:b/>
            </w:rPr>
            <w:t>Valentino Raimondo</w:t>
          </w:r>
        </w:p>
        <w:p w14:paraId="70BAA901" w14:textId="77777777" w:rsidR="00000056" w:rsidRPr="00B65DA5" w:rsidRDefault="00000056" w:rsidP="00000056">
          <w:pPr>
            <w:rPr>
              <w:rFonts w:cs="Times New Roman"/>
              <w:iCs/>
            </w:rPr>
          </w:pPr>
        </w:p>
        <w:p w14:paraId="43F26F78" w14:textId="37050E32" w:rsidR="00000056" w:rsidRPr="00B874FB" w:rsidRDefault="00000056" w:rsidP="00000056">
          <w:pPr>
            <w:pStyle w:val="Title"/>
            <w:jc w:val="center"/>
            <w:rPr>
              <w:rFonts w:cs="Times New Roman"/>
              <w:iCs/>
              <w:color w:val="auto"/>
              <w:sz w:val="32"/>
              <w:szCs w:val="44"/>
            </w:rPr>
          </w:pPr>
          <w:r w:rsidRPr="00B874FB">
            <w:rPr>
              <w:rFonts w:cs="Times New Roman"/>
              <w:iCs/>
              <w:color w:val="auto"/>
              <w:sz w:val="32"/>
              <w:szCs w:val="44"/>
            </w:rPr>
            <w:t>Investigating the effect</w:t>
          </w:r>
          <w:r>
            <w:rPr>
              <w:rFonts w:cs="Times New Roman"/>
              <w:iCs/>
              <w:color w:val="auto"/>
              <w:sz w:val="32"/>
              <w:szCs w:val="44"/>
            </w:rPr>
            <w:t>s</w:t>
          </w:r>
          <w:r w:rsidRPr="00B874FB">
            <w:rPr>
              <w:rFonts w:cs="Times New Roman"/>
              <w:iCs/>
              <w:color w:val="auto"/>
              <w:sz w:val="32"/>
              <w:szCs w:val="44"/>
            </w:rPr>
            <w:t xml:space="preserve"> of impermeant anions and electrodiffusion on the </w:t>
          </w:r>
          <w:r>
            <w:rPr>
              <w:rFonts w:cs="Times New Roman"/>
              <w:iCs/>
              <w:color w:val="auto"/>
              <w:sz w:val="32"/>
              <w:szCs w:val="44"/>
            </w:rPr>
            <w:t xml:space="preserve">Electrical and </w:t>
          </w:r>
          <w:r w:rsidRPr="00B874FB">
            <w:rPr>
              <w:rFonts w:cs="Times New Roman"/>
              <w:iCs/>
              <w:color w:val="auto"/>
              <w:sz w:val="32"/>
              <w:szCs w:val="44"/>
            </w:rPr>
            <w:t xml:space="preserve">computational </w:t>
          </w:r>
          <w:r>
            <w:rPr>
              <w:rFonts w:cs="Times New Roman"/>
              <w:iCs/>
              <w:color w:val="auto"/>
              <w:sz w:val="32"/>
              <w:szCs w:val="44"/>
            </w:rPr>
            <w:t xml:space="preserve">properties </w:t>
          </w:r>
          <w:r w:rsidRPr="00B874FB">
            <w:rPr>
              <w:rFonts w:cs="Times New Roman"/>
              <w:iCs/>
              <w:color w:val="auto"/>
              <w:sz w:val="32"/>
              <w:szCs w:val="44"/>
            </w:rPr>
            <w:t xml:space="preserve">of neurons </w:t>
          </w:r>
        </w:p>
        <w:p w14:paraId="46AB1BD8" w14:textId="77777777" w:rsidR="00000056" w:rsidRPr="003D7F91" w:rsidRDefault="00000056" w:rsidP="00000056">
          <w:pPr>
            <w:adjustRightInd w:val="0"/>
            <w:spacing w:beforeAutospacing="1" w:after="100" w:afterAutospacing="1"/>
            <w:rPr>
              <w:rFonts w:cs="Times New Roman"/>
              <w:b/>
              <w:bCs/>
              <w:color w:val="000000"/>
              <w:szCs w:val="18"/>
            </w:rPr>
          </w:pPr>
          <w:r w:rsidRPr="003D7F91">
            <w:rPr>
              <w:rFonts w:cs="Times New Roman"/>
              <w:b/>
              <w:bCs/>
              <w:noProof/>
              <w:color w:val="000000"/>
              <w:szCs w:val="18"/>
            </w:rPr>
            <w:drawing>
              <wp:anchor distT="0" distB="0" distL="114300" distR="114300" simplePos="0" relativeHeight="251659264" behindDoc="1" locked="0" layoutInCell="1" allowOverlap="1" wp14:anchorId="19C56FB3" wp14:editId="465AD5D5">
                <wp:simplePos x="0" y="0"/>
                <wp:positionH relativeFrom="column">
                  <wp:posOffset>1717675</wp:posOffset>
                </wp:positionH>
                <wp:positionV relativeFrom="paragraph">
                  <wp:posOffset>293119</wp:posOffset>
                </wp:positionV>
                <wp:extent cx="2324100" cy="2324100"/>
                <wp:effectExtent l="0" t="0" r="0" b="0"/>
                <wp:wrapTight wrapText="bothSides">
                  <wp:wrapPolygon edited="0">
                    <wp:start x="0" y="0"/>
                    <wp:lineTo x="0" y="21423"/>
                    <wp:lineTo x="21423" y="2142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T logo.jpg"/>
                        <pic:cNvPicPr/>
                      </pic:nvPicPr>
                      <pic:blipFill>
                        <a:blip r:embed="rId8">
                          <a:extLst>
                            <a:ext uri="{28A0092B-C50C-407E-A947-70E740481C1C}">
                              <a14:useLocalDpi xmlns:a14="http://schemas.microsoft.com/office/drawing/2010/main" val="0"/>
                            </a:ext>
                          </a:extLst>
                        </a:blip>
                        <a:stretch>
                          <a:fillRect/>
                        </a:stretch>
                      </pic:blipFill>
                      <pic:spPr>
                        <a:xfrm>
                          <a:off x="0" y="0"/>
                          <a:ext cx="2324100" cy="2324100"/>
                        </a:xfrm>
                        <a:prstGeom prst="rect">
                          <a:avLst/>
                        </a:prstGeom>
                      </pic:spPr>
                    </pic:pic>
                  </a:graphicData>
                </a:graphic>
                <wp14:sizeRelH relativeFrom="margin">
                  <wp14:pctWidth>0</wp14:pctWidth>
                </wp14:sizeRelH>
                <wp14:sizeRelV relativeFrom="margin">
                  <wp14:pctHeight>0</wp14:pctHeight>
                </wp14:sizeRelV>
              </wp:anchor>
            </w:drawing>
          </w:r>
        </w:p>
        <w:p w14:paraId="2D5811B9" w14:textId="77777777" w:rsidR="00000056" w:rsidRPr="003D7F91" w:rsidRDefault="00000056" w:rsidP="00000056">
          <w:pPr>
            <w:adjustRightInd w:val="0"/>
            <w:spacing w:beforeAutospacing="1" w:after="100" w:afterAutospacing="1"/>
            <w:rPr>
              <w:rFonts w:cs="Times New Roman"/>
              <w:b/>
              <w:bCs/>
              <w:color w:val="000000"/>
              <w:szCs w:val="18"/>
            </w:rPr>
          </w:pPr>
        </w:p>
        <w:p w14:paraId="26ACC166" w14:textId="77777777" w:rsidR="00000056" w:rsidRDefault="00000056" w:rsidP="00000056">
          <w:pPr>
            <w:adjustRightInd w:val="0"/>
            <w:spacing w:beforeAutospacing="1" w:after="100" w:afterAutospacing="1"/>
            <w:jc w:val="center"/>
            <w:rPr>
              <w:rFonts w:cs="Times New Roman"/>
              <w:b/>
              <w:bCs/>
              <w:color w:val="000000"/>
              <w:szCs w:val="18"/>
            </w:rPr>
          </w:pPr>
        </w:p>
        <w:p w14:paraId="4C841BB4" w14:textId="77777777" w:rsidR="00000056" w:rsidRDefault="00000056" w:rsidP="00000056">
          <w:pPr>
            <w:adjustRightInd w:val="0"/>
            <w:spacing w:beforeAutospacing="1" w:after="100" w:afterAutospacing="1"/>
            <w:jc w:val="center"/>
            <w:rPr>
              <w:rFonts w:cs="Times New Roman"/>
              <w:b/>
              <w:bCs/>
              <w:color w:val="000000"/>
              <w:szCs w:val="18"/>
            </w:rPr>
          </w:pPr>
        </w:p>
        <w:p w14:paraId="0327A455" w14:textId="77777777" w:rsidR="00000056" w:rsidRDefault="00000056" w:rsidP="00000056">
          <w:pPr>
            <w:adjustRightInd w:val="0"/>
            <w:spacing w:beforeAutospacing="1" w:after="100" w:afterAutospacing="1"/>
            <w:jc w:val="center"/>
            <w:rPr>
              <w:rFonts w:cs="Times New Roman"/>
              <w:b/>
              <w:bCs/>
              <w:color w:val="000000"/>
              <w:szCs w:val="18"/>
            </w:rPr>
          </w:pPr>
        </w:p>
        <w:p w14:paraId="22D7FF7D" w14:textId="77777777" w:rsidR="00000056" w:rsidRDefault="00000056" w:rsidP="00000056">
          <w:pPr>
            <w:adjustRightInd w:val="0"/>
            <w:spacing w:beforeAutospacing="1" w:after="100" w:afterAutospacing="1"/>
            <w:jc w:val="center"/>
            <w:rPr>
              <w:rFonts w:cs="Times New Roman"/>
              <w:b/>
              <w:bCs/>
              <w:color w:val="000000"/>
              <w:szCs w:val="18"/>
            </w:rPr>
          </w:pPr>
        </w:p>
        <w:p w14:paraId="53711123" w14:textId="77777777" w:rsidR="00000056" w:rsidRDefault="00000056" w:rsidP="00000056">
          <w:pPr>
            <w:adjustRightInd w:val="0"/>
            <w:spacing w:beforeAutospacing="1" w:after="100" w:afterAutospacing="1"/>
            <w:jc w:val="center"/>
            <w:rPr>
              <w:rFonts w:cs="Times New Roman"/>
              <w:b/>
              <w:bCs/>
              <w:color w:val="000000"/>
              <w:szCs w:val="18"/>
            </w:rPr>
          </w:pPr>
        </w:p>
        <w:p w14:paraId="33AB5B6F" w14:textId="77777777" w:rsidR="00000056" w:rsidRDefault="00000056" w:rsidP="00000056">
          <w:pPr>
            <w:adjustRightInd w:val="0"/>
            <w:spacing w:beforeAutospacing="1" w:after="100" w:afterAutospacing="1"/>
            <w:jc w:val="center"/>
            <w:rPr>
              <w:rFonts w:cs="Times New Roman"/>
              <w:b/>
              <w:bCs/>
              <w:color w:val="000000"/>
              <w:szCs w:val="18"/>
            </w:rPr>
          </w:pPr>
        </w:p>
        <w:p w14:paraId="4FDF847E"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b/>
              <w:bCs/>
              <w:color w:val="000000"/>
              <w:szCs w:val="18"/>
            </w:rPr>
            <w:t>Plagiarism Declaration</w:t>
          </w:r>
        </w:p>
        <w:p w14:paraId="4CEAC770"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bCs/>
              <w:color w:val="000000"/>
              <w:szCs w:val="18"/>
            </w:rPr>
            <w:t>I</w:t>
          </w:r>
          <w:r w:rsidRPr="003D7F91">
            <w:rPr>
              <w:rFonts w:cs="Times New Roman"/>
              <w:color w:val="000000"/>
              <w:szCs w:val="18"/>
            </w:rPr>
            <w:t xml:space="preserve"> know that plagiarism is wrong. Plagiarism is to use another’s work and pretend that it is one’s own. I have used the American Medical Association (AMA) convention for citation and referencing. Each contribution to, and quotation in, this research proposal from the work(s) of other people has been attributed and has been cited and referenced.   </w:t>
          </w:r>
        </w:p>
        <w:p w14:paraId="65F20294" w14:textId="77777777" w:rsidR="00000056" w:rsidRPr="003D7F91" w:rsidRDefault="00000056" w:rsidP="00000056">
          <w:pPr>
            <w:adjustRightInd w:val="0"/>
            <w:spacing w:beforeAutospacing="1" w:after="100" w:afterAutospacing="1"/>
            <w:rPr>
              <w:rFonts w:cs="Times New Roman"/>
              <w:color w:val="000000"/>
              <w:szCs w:val="18"/>
            </w:rPr>
          </w:pPr>
          <w:r w:rsidRPr="003D7F91">
            <w:rPr>
              <w:rFonts w:cs="Times New Roman"/>
              <w:color w:val="000000"/>
              <w:szCs w:val="18"/>
            </w:rPr>
            <w:t xml:space="preserve">This research proposal is my own work. </w:t>
          </w:r>
        </w:p>
        <w:p w14:paraId="1059E161"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color w:val="000000"/>
              <w:szCs w:val="18"/>
            </w:rPr>
            <w:t xml:space="preserve">I have not allowed, and will not allow, anyone to copy my work with the intention of passing it off as his or her own work.   </w:t>
          </w:r>
        </w:p>
        <w:p w14:paraId="6327F225" w14:textId="77777777" w:rsidR="00000056" w:rsidRDefault="00000056" w:rsidP="00000056">
          <w:pPr>
            <w:adjustRightInd w:val="0"/>
            <w:spacing w:beforeAutospacing="1" w:after="100" w:afterAutospacing="1"/>
            <w:rPr>
              <w:rFonts w:cs="Times New Roman"/>
              <w:b/>
              <w:color w:val="000000"/>
              <w:szCs w:val="18"/>
            </w:rPr>
          </w:pPr>
          <w:r w:rsidRPr="003D7F91">
            <w:rPr>
              <w:rFonts w:cs="Times New Roman"/>
              <w:b/>
              <w:color w:val="000000"/>
              <w:szCs w:val="18"/>
            </w:rPr>
            <w:t>Signature: E.S.</w:t>
          </w:r>
        </w:p>
        <w:p w14:paraId="1454F19A" w14:textId="700AE1B5" w:rsidR="00000056" w:rsidRPr="00000056" w:rsidRDefault="00000056" w:rsidP="00000056">
          <w:pPr>
            <w:adjustRightInd w:val="0"/>
            <w:spacing w:beforeAutospacing="1" w:after="100" w:afterAutospacing="1"/>
            <w:rPr>
              <w:rFonts w:cs="Times New Roman"/>
              <w:b/>
              <w:color w:val="000000"/>
              <w:szCs w:val="18"/>
            </w:rPr>
          </w:pPr>
          <w:r>
            <w:rPr>
              <w:rFonts w:cs="Times New Roman"/>
              <w:b/>
              <w:color w:val="000000"/>
              <w:szCs w:val="18"/>
            </w:rPr>
            <w:t xml:space="preserve">Date: </w:t>
          </w:r>
          <w:r w:rsidR="008F55D4">
            <w:rPr>
              <w:rFonts w:cs="Times New Roman"/>
              <w:b/>
              <w:color w:val="000000"/>
              <w:szCs w:val="18"/>
            </w:rPr>
            <w:t>29</w:t>
          </w:r>
          <w:r>
            <w:rPr>
              <w:rFonts w:cs="Times New Roman"/>
              <w:b/>
              <w:color w:val="000000"/>
              <w:szCs w:val="18"/>
            </w:rPr>
            <w:t xml:space="preserve"> November 2020</w:t>
          </w:r>
        </w:p>
      </w:sdtContent>
    </w:sdt>
    <w:p w14:paraId="51F2539A" w14:textId="5D58654E" w:rsidR="00AF68E2" w:rsidRDefault="0039431E" w:rsidP="00AC1E87">
      <w:pPr>
        <w:ind w:left="426"/>
      </w:pPr>
      <w:r>
        <w:lastRenderedPageBreak/>
        <w:t>The brain processes information via intricate</w:t>
      </w:r>
      <w:r w:rsidR="000E1C46">
        <w:t xml:space="preserve"> non-linear</w:t>
      </w:r>
      <w:r>
        <w:t xml:space="preserve"> interactions between chemical and electrical signals which vary along narrow </w:t>
      </w:r>
      <w:r w:rsidR="00551DC6">
        <w:t>spatiotemporal</w:t>
      </w:r>
      <w:r w:rsidR="000E1C46">
        <w:t xml:space="preserve"> scales further constrained by </w:t>
      </w:r>
      <w:r w:rsidR="001266A9">
        <w:t xml:space="preserve">human </w:t>
      </w:r>
      <w:r w:rsidR="000E1C46">
        <w:t>physiology</w:t>
      </w:r>
      <w:r>
        <w:t xml:space="preserve">. </w:t>
      </w:r>
      <w:r w:rsidR="00425CD1">
        <w:t xml:space="preserve"> Th</w:t>
      </w:r>
      <w:r w:rsidR="00445158">
        <w:t xml:space="preserve">e propagation of </w:t>
      </w:r>
      <w:r>
        <w:t xml:space="preserve">such </w:t>
      </w:r>
      <w:r w:rsidR="00445158">
        <w:t xml:space="preserve">signals </w:t>
      </w:r>
      <w:del w:id="0" w:author="Joseph Raimondo" w:date="2020-11-30T21:50:00Z">
        <w:r w:rsidR="000878C9" w:rsidDel="00CB5823">
          <w:delText xml:space="preserve">can </w:delText>
        </w:r>
      </w:del>
      <w:ins w:id="1" w:author="Joseph Raimondo" w:date="2020-11-30T21:50:00Z">
        <w:r w:rsidR="00CB5823">
          <w:t>is typically</w:t>
        </w:r>
        <w:r w:rsidR="00CB5823">
          <w:t xml:space="preserve"> </w:t>
        </w:r>
      </w:ins>
      <w:del w:id="2" w:author="Joseph Raimondo" w:date="2020-11-30T21:50:00Z">
        <w:r w:rsidR="000878C9" w:rsidDel="00CB5823">
          <w:delText xml:space="preserve">be </w:delText>
        </w:r>
      </w:del>
      <w:r w:rsidR="000878C9">
        <w:t xml:space="preserve">simulated using </w:t>
      </w:r>
      <w:ins w:id="3" w:author="Joseph Raimondo" w:date="2020-11-30T21:50:00Z">
        <w:r w:rsidR="00CB5823">
          <w:t xml:space="preserve">computational approaches </w:t>
        </w:r>
      </w:ins>
      <w:ins w:id="4" w:author="Joseph Raimondo" w:date="2020-11-30T21:51:00Z">
        <w:r w:rsidR="00CB5823">
          <w:t>that employ equivalent circuits and</w:t>
        </w:r>
      </w:ins>
      <w:ins w:id="5" w:author="Joseph Raimondo" w:date="2020-11-30T21:50:00Z">
        <w:r w:rsidR="00CB5823">
          <w:t xml:space="preserve"> </w:t>
        </w:r>
      </w:ins>
      <w:del w:id="6" w:author="Joseph Raimondo" w:date="2020-11-30T21:50:00Z">
        <w:r w:rsidR="000878C9" w:rsidDel="00CB5823">
          <w:delText>computational software such as NEURON</w:delText>
        </w:r>
        <w:r w:rsidR="000878C9" w:rsidDel="00CB5823">
          <w:fldChar w:fldCharType="begin" w:fldLock="1"/>
        </w:r>
        <w:r w:rsidR="00E266F1" w:rsidRPr="00CB5823" w:rsidDel="00CB5823">
          <w:delInstrText>ADDIN CSL_CITATION {"citationItems":[{"id":"ITEM-1","itemData":{"author":[{"dropping-particle":"","family":"Hines","given":"M L","non-dropping-particle":"","parse-names":false,"suffix":""}],"id":"ITEM-1","issued":{"date-parts":[["1997"]]},"page":"1179-1209","title":"The NEURON Simulation Environment","type":"article-journal","volume":"1209"},"uris":["http://www.mendeley.com/documents/?uuid=0a0e18ce-a06e-49eb-94be-b62b7382131b"]}],"mendeley":{"formattedCitation":"&lt;sup&gt;1&lt;/sup&gt;","plainTextFormattedCitation":"1","previouslyFormattedCitation":"&lt;sup&gt;1&lt;/sup&gt;"},"properties":{"noteIndex":0},"schema":"https://github.com/citation-style-language/schema/raw/master/csl-citation.json"}</w:delInstrText>
        </w:r>
        <w:r w:rsidR="000878C9" w:rsidDel="00CB5823">
          <w:fldChar w:fldCharType="separate"/>
        </w:r>
        <w:r w:rsidR="00594CCD" w:rsidRPr="00CB5823" w:rsidDel="00CB5823">
          <w:rPr>
            <w:noProof/>
            <w:vertAlign w:val="superscript"/>
          </w:rPr>
          <w:delText>1</w:delText>
        </w:r>
        <w:r w:rsidR="000878C9" w:rsidDel="00CB5823">
          <w:fldChar w:fldCharType="end"/>
        </w:r>
        <w:r w:rsidR="000878C9" w:rsidRPr="006C42B4" w:rsidDel="00CB5823">
          <w:rPr>
            <w:vertAlign w:val="superscript"/>
          </w:rPr>
          <w:delText>,</w:delText>
        </w:r>
        <w:r w:rsidR="000878C9" w:rsidDel="00CB5823">
          <w:fldChar w:fldCharType="begin" w:fldLock="1"/>
        </w:r>
        <w:r w:rsidR="00E266F1" w:rsidDel="00CB5823">
          <w:delInstrText>ADDIN CSL_CITATION {"citationItems":[{"id":"ITEM-1","itemData":{"ISBN":"2037374232","author":[{"dropping-particle":"","family":"Hines","given":"M L","non-dropping-particle":"","parse-names":false,"suffix":""},{"dropping-particle":"","family":"Carnevale","given":"N T","non-dropping-particle":"","parse-names":false,"suffix":""}],"id":"ITEM-1","issued":{"date-parts":[["2001"]]},"page":"123-135","title":"NEURON : A Tool for Neuroscientists","type":"article-journal"},"uris":["http://www.mendeley.com/documents/?uuid=b4d03ed4-1669-40b9-a4c3-eeff5a1528fe"]}],"mendeley":{"formattedCitation":"&lt;sup&gt;2&lt;/sup&gt;","plainTextFormattedCitation":"2","previouslyFormattedCitation":"&lt;sup&gt;2&lt;/sup&gt;"},"properties":{"noteIndex":0},"schema":"https://github.com/citation-style-language/schema/raw/master/csl-citation.json"}</w:delInstrText>
        </w:r>
        <w:r w:rsidR="000878C9" w:rsidDel="00CB5823">
          <w:fldChar w:fldCharType="separate"/>
        </w:r>
        <w:r w:rsidR="00594CCD" w:rsidRPr="00594CCD" w:rsidDel="00CB5823">
          <w:rPr>
            <w:noProof/>
            <w:vertAlign w:val="superscript"/>
          </w:rPr>
          <w:delText>2</w:delText>
        </w:r>
        <w:r w:rsidR="000878C9" w:rsidDel="00CB5823">
          <w:fldChar w:fldCharType="end"/>
        </w:r>
        <w:r w:rsidR="000878C9" w:rsidDel="00CB5823">
          <w:delText xml:space="preserve"> and GENESIS</w:delText>
        </w:r>
        <w:r w:rsidR="000878C9" w:rsidDel="00CB5823">
          <w:fldChar w:fldCharType="begin" w:fldLock="1"/>
        </w:r>
        <w:r w:rsidR="00E266F1" w:rsidDel="00CB5823">
          <w:delInstrText>ADDIN CSL_CITATION {"citationItems":[{"id":"ITEM-1","itemData":{"ISBN":"ISBN 13: 9780387949383","author":[{"dropping-particle":"","family":"Bower","given":"James","non-dropping-particle":"","parse-names":false,"suffix":""},{"dropping-particle":"","family":"Beeman","given":"David","non-dropping-particle":"","parse-names":false,"suffix":""}],"id":"ITEM-1","issued":{"date-parts":[["1998"]]},"publisher":"Springer","title":"The Book of GENESIS: Exploring Realistic Neural Models with GEneral NEural Simulation System","type":"book"},"uris":["http://www.mendeley.com/documents/?uuid=f848362b-9369-4f6a-ad50-6cf5a4f8c7d1"]}],"mendeley":{"formattedCitation":"&lt;sup&gt;3&lt;/sup&gt;","plainTextFormattedCitation":"3","previouslyFormattedCitation":"&lt;sup&gt;3&lt;/sup&gt;"},"properties":{"noteIndex":0},"schema":"https://github.com/citation-style-language/schema/raw/master/csl-citation.json"}</w:delInstrText>
        </w:r>
        <w:r w:rsidR="000878C9" w:rsidDel="00CB5823">
          <w:fldChar w:fldCharType="separate"/>
        </w:r>
        <w:r w:rsidR="00594CCD" w:rsidRPr="00594CCD" w:rsidDel="00CB5823">
          <w:rPr>
            <w:noProof/>
            <w:vertAlign w:val="superscript"/>
          </w:rPr>
          <w:delText>3</w:delText>
        </w:r>
        <w:r w:rsidR="000878C9" w:rsidDel="00CB5823">
          <w:fldChar w:fldCharType="end"/>
        </w:r>
        <w:r w:rsidR="000878C9" w:rsidDel="00CB5823">
          <w:delText xml:space="preserve"> which are based on</w:delText>
        </w:r>
        <w:r w:rsidR="00425CD1" w:rsidDel="00CB5823">
          <w:delText xml:space="preserve"> </w:delText>
        </w:r>
      </w:del>
      <w:r w:rsidR="00425CD1">
        <w:t>theoretica</w:t>
      </w:r>
      <w:r w:rsidR="000878C9">
        <w:t>l</w:t>
      </w:r>
      <w:r w:rsidR="00425CD1">
        <w:t xml:space="preserve"> descri</w:t>
      </w:r>
      <w:r w:rsidR="000878C9">
        <w:t xml:space="preserve">ptions </w:t>
      </w:r>
      <w:del w:id="7" w:author="Joseph Raimondo" w:date="2020-11-30T21:51:00Z">
        <w:r w:rsidR="000878C9" w:rsidDel="00CB5823">
          <w:delText>of neurons</w:delText>
        </w:r>
        <w:r w:rsidR="00425CD1" w:rsidDel="00CB5823">
          <w:delText xml:space="preserve"> </w:delText>
        </w:r>
      </w:del>
      <w:r w:rsidR="00425CD1">
        <w:t>by Hodgkin and Huxley</w:t>
      </w:r>
      <w:r w:rsidR="00425CD1">
        <w:fldChar w:fldCharType="begin" w:fldLock="1"/>
      </w:r>
      <w:r w:rsidR="00E266F1">
        <w:instrText>ADDIN CSL_CITATION {"citationItems":[{"id":"ITEM-1","itemData":{"author":[{"dropping-particle":"","family":"Hodgkin","given":"","non-dropping-particle":"","parse-names":false,"suffix":""},{"dropping-particle":"","family":"Huxley","given":"","non-dropping-particle":"","parse-names":false,"suffix":""}],"container-title":"Journal of Ph","id":"ITEM-1","issued":{"date-parts":[["1952"]]},"page":"500-544","title":"A Quantitative Description of Membrane Current and its Application to Conduction and Excitation in Nerve","type":"article-journal","volume":"117"},"uris":["http://www.mendeley.com/documents/?uuid=8b459c80-40bb-439b-b597-7824946cc21a"]}],"mendeley":{"formattedCitation":"&lt;sup&gt;4&lt;/sup&gt;","plainTextFormattedCitation":"4","previouslyFormattedCitation":"&lt;sup&gt;4&lt;/sup&gt;"},"properties":{"noteIndex":0},"schema":"https://github.com/citation-style-language/schema/raw/master/csl-citation.json"}</w:instrText>
      </w:r>
      <w:r w:rsidR="00425CD1">
        <w:fldChar w:fldCharType="separate"/>
      </w:r>
      <w:r w:rsidR="00594CCD" w:rsidRPr="00594CCD">
        <w:rPr>
          <w:noProof/>
          <w:vertAlign w:val="superscript"/>
        </w:rPr>
        <w:t>4</w:t>
      </w:r>
      <w:r w:rsidR="00425CD1">
        <w:fldChar w:fldCharType="end"/>
      </w:r>
      <w:del w:id="8" w:author="Joseph Raimondo" w:date="2020-11-30T21:51:00Z">
        <w:r w:rsidR="00425CD1" w:rsidDel="00CB5823">
          <w:delText xml:space="preserve"> in their </w:delText>
        </w:r>
        <w:r w:rsidR="000878C9" w:rsidDel="00CB5823">
          <w:delText>e</w:delText>
        </w:r>
        <w:r w:rsidR="00425CD1" w:rsidDel="00CB5823">
          <w:delText xml:space="preserve">quivalent </w:delText>
        </w:r>
        <w:r w:rsidR="000878C9" w:rsidDel="00CB5823">
          <w:delText>c</w:delText>
        </w:r>
        <w:r w:rsidR="00425CD1" w:rsidDel="00CB5823">
          <w:delText xml:space="preserve">ircuit </w:delText>
        </w:r>
        <w:r w:rsidR="000878C9" w:rsidDel="00CB5823">
          <w:delText>model</w:delText>
        </w:r>
      </w:del>
      <w:ins w:id="9" w:author="Joseph Raimondo" w:date="2020-11-30T21:52:00Z">
        <w:r w:rsidR="00CB5823">
          <w:t xml:space="preserve"> (Hodgkin Huxley model) and</w:t>
        </w:r>
      </w:ins>
      <w:del w:id="10" w:author="Joseph Raimondo" w:date="2020-11-30T21:52:00Z">
        <w:r w:rsidR="000878C9" w:rsidDel="00CB5823">
          <w:delText>,</w:delText>
        </w:r>
      </w:del>
      <w:r w:rsidR="000878C9">
        <w:t xml:space="preserve"> </w:t>
      </w:r>
      <w:del w:id="11" w:author="Joseph Raimondo" w:date="2020-11-30T21:51:00Z">
        <w:r w:rsidR="00551DC6" w:rsidDel="00CB5823">
          <w:delText>and</w:delText>
        </w:r>
        <w:r w:rsidR="000878C9" w:rsidDel="00CB5823">
          <w:delText xml:space="preserve"> was</w:delText>
        </w:r>
        <w:r w:rsidR="00425CD1" w:rsidDel="00CB5823">
          <w:delText xml:space="preserve"> later expanded upon by </w:delText>
        </w:r>
      </w:del>
      <w:r w:rsidR="00425CD1">
        <w:t>Rall</w:t>
      </w:r>
      <w:r w:rsidR="00425CD1">
        <w:fldChar w:fldCharType="begin" w:fldLock="1"/>
      </w:r>
      <w:r w:rsidR="00E266F1">
        <w:instrText>ADDIN CSL_CITATION {"citationItems":[{"id":"ITEM-1","itemData":{"author":[{"dropping-particle":"","family":"Rall","given":"Wilfrid","non-dropping-particle":"","parse-names":false,"suffix":""}],"id":"ITEM-1","issued":{"date-parts":[["0"]]},"title":"Wilfrid Rall: A short autobiography","type":"article-journal"},"uris":["http://www.mendeley.com/documents/?uuid=1218d434-ed1d-47bb-9890-1d12a7c1f981"]}],"mendeley":{"formattedCitation":"&lt;sup&gt;5&lt;/sup&gt;","plainTextFormattedCitation":"5","previouslyFormattedCitation":"&lt;sup&gt;5&lt;/sup&gt;"},"properties":{"noteIndex":0},"schema":"https://github.com/citation-style-language/schema/raw/master/csl-citation.json"}</w:instrText>
      </w:r>
      <w:r w:rsidR="00425CD1">
        <w:fldChar w:fldCharType="separate"/>
      </w:r>
      <w:r w:rsidR="00594CCD" w:rsidRPr="00594CCD">
        <w:rPr>
          <w:noProof/>
          <w:vertAlign w:val="superscript"/>
        </w:rPr>
        <w:t>5</w:t>
      </w:r>
      <w:r w:rsidR="00425CD1">
        <w:fldChar w:fldCharType="end"/>
      </w:r>
      <w:ins w:id="12" w:author="Joseph Raimondo" w:date="2020-11-30T21:52:00Z">
        <w:r w:rsidR="00CB5823">
          <w:t xml:space="preserve"> (</w:t>
        </w:r>
      </w:ins>
      <w:del w:id="13" w:author="Joseph Raimondo" w:date="2020-11-30T21:52:00Z">
        <w:r w:rsidR="00425CD1" w:rsidDel="00CB5823">
          <w:delText xml:space="preserve"> who incorporated geometric aspect</w:delText>
        </w:r>
        <w:r w:rsidR="001D4172" w:rsidDel="00CB5823">
          <w:delText>s</w:delText>
        </w:r>
        <w:r w:rsidR="000878C9" w:rsidDel="00CB5823">
          <w:delText xml:space="preserve"> in </w:delText>
        </w:r>
      </w:del>
      <w:r w:rsidR="000878C9">
        <w:t>Cable Theory</w:t>
      </w:r>
      <w:ins w:id="14" w:author="Joseph Raimondo" w:date="2020-11-30T21:52:00Z">
        <w:r w:rsidR="00CB5823">
          <w:t>)</w:t>
        </w:r>
      </w:ins>
      <w:r w:rsidR="00425CD1">
        <w:t>.</w:t>
      </w:r>
      <w:r w:rsidR="00AF68E2">
        <w:t xml:space="preserve"> </w:t>
      </w:r>
      <w:del w:id="15" w:author="Joseph Raimondo" w:date="2020-11-30T21:52:00Z">
        <w:r w:rsidR="000878C9" w:rsidDel="00CB5823">
          <w:delText xml:space="preserve">These </w:delText>
        </w:r>
      </w:del>
      <w:ins w:id="16" w:author="Joseph Raimondo" w:date="2020-11-30T21:52:00Z">
        <w:r w:rsidR="00CB5823">
          <w:t>Thes</w:t>
        </w:r>
      </w:ins>
      <w:ins w:id="17" w:author="Joseph Raimondo" w:date="2020-11-30T21:55:00Z">
        <w:r w:rsidR="00F30E65">
          <w:t>e</w:t>
        </w:r>
      </w:ins>
      <w:ins w:id="18" w:author="Joseph Raimondo" w:date="2020-11-30T21:52:00Z">
        <w:r w:rsidR="00CB5823">
          <w:t xml:space="preserve"> approaches</w:t>
        </w:r>
        <w:r w:rsidR="00CB5823">
          <w:t xml:space="preserve"> </w:t>
        </w:r>
      </w:ins>
      <w:del w:id="19" w:author="Joseph Raimondo" w:date="2020-11-30T21:52:00Z">
        <w:r w:rsidR="000878C9" w:rsidDel="00CB5823">
          <w:delText xml:space="preserve">theories </w:delText>
        </w:r>
      </w:del>
      <w:r w:rsidR="00425CD1">
        <w:t>provide</w:t>
      </w:r>
      <w:r w:rsidR="00532E3C">
        <w:t xml:space="preserve"> </w:t>
      </w:r>
      <w:r w:rsidR="00AF68E2">
        <w:t>valuable predictions of how signals propagat</w:t>
      </w:r>
      <w:r w:rsidR="001053FE">
        <w:t>e</w:t>
      </w:r>
      <w:r w:rsidR="00551DC6">
        <w:t>,</w:t>
      </w:r>
      <w:r w:rsidR="00AF68E2">
        <w:t xml:space="preserve"> however are limited in certain respects.</w:t>
      </w:r>
      <w:r w:rsidR="00425CD1">
        <w:t xml:space="preserve"> </w:t>
      </w:r>
      <w:r w:rsidR="00AF68E2">
        <w:t xml:space="preserve">Firstly, they are inaccurate in low volume spaces and in areas </w:t>
      </w:r>
      <w:del w:id="20" w:author="Joseph Raimondo" w:date="2020-11-30T21:50:00Z">
        <w:r w:rsidR="00AF68E2" w:rsidDel="00CB5823">
          <w:delText xml:space="preserve">with </w:delText>
        </w:r>
      </w:del>
      <w:ins w:id="21" w:author="Joseph Raimondo" w:date="2020-11-30T21:50:00Z">
        <w:r w:rsidR="00CB5823">
          <w:t>prone to</w:t>
        </w:r>
        <w:r w:rsidR="00CB5823">
          <w:t xml:space="preserve"> </w:t>
        </w:r>
      </w:ins>
      <w:r w:rsidR="00AF68E2">
        <w:t>rapid ionic fluxes (e.g. dendritic spines)</w:t>
      </w:r>
      <w:r w:rsidR="002F7A04">
        <w:fldChar w:fldCharType="begin" w:fldLock="1"/>
      </w:r>
      <w:r w:rsidR="00594CCD">
        <w:instrText>ADDIN CSL_CITATION {"citationItems":[{"id":"ITEM-1","itemData":{"DOI":"10.1016/j.bpj.2013.05.041","ISSN":"00063495","PMID":"23823244","abstract":"In neurophysiology, extracellular signals - as measured by local field potentials (LFP) or electroencephalography - are of great significance. Their exact biophysical basis is, however, still not fully understood. We present a three-dimensional model exploiting the cylinder symmetry of a single axon in extracellular fluid based on the Poisson-Nernst-Planck equations of electrodiffusion. The propagation of an action potential along the axonal membrane is investigated by means of numerical simulations. Special attention is paid to the Debye layer, the region with strong concentration gradients close to the membrane, which is explicitly resolved by the computational mesh. We focus on the evolution of the extracellular electric potential. A characteristic up-down-up LFP waveform in the far-field is found. Close to the membrane, the potential shows a more intricate shape. A comparison with the widely used line source approximation reveals similarities and demonstrates the strong influence of membrane currents. However, the electrodiffusion model shows another signal component stemming directly from the intracellular electric field, called the action potential echo. Depending on the neuronal configuration, this might have a significant effect on the LFP. In these situations, electrodiffusion models should be used for quantitative comparisons with experimental data. © 2013 Biophysical Society.","author":[{"dropping-particle":"","family":"Pods","given":"Jurgis","non-dropping-particle":"","parse-names":false,"suffix":""},{"dropping-particle":"","family":"Schönke","given":"Johannes","non-dropping-particle":"","parse-names":false,"suffix":""},{"dropping-particle":"","family":"Bastian","given":"Peter","non-dropping-particle":"","parse-names":false,"suffix":""}],"container-title":"Biophysical Journal","id":"ITEM-1","issue":"1","issued":{"date-parts":[["2013"]]},"page":"242-254","title":"Electrodiffusion models of neurons and extracellular space using the poisson-nernst-planck equations - Numerical simulation of the intra- and extracellular potential for an axon model","type":"article-journal","volume":"105"},"uris":["http://www.mendeley.com/documents/?uuid=3cd4f959-1d3a-42d9-9419-29ed6838f309"]}],"mendeley":{"formattedCitation":"&lt;sup&gt;6&lt;/sup&gt;","plainTextFormattedCitation":"6","previouslyFormattedCitation":"&lt;sup&gt;6&lt;/sup&gt;"},"properties":{"noteIndex":0},"schema":"https://github.com/citation-style-language/schema/raw/master/csl-citation.json"}</w:instrText>
      </w:r>
      <w:r w:rsidR="002F7A04">
        <w:fldChar w:fldCharType="separate"/>
      </w:r>
      <w:r w:rsidR="006C42B4" w:rsidRPr="006C42B4">
        <w:rPr>
          <w:noProof/>
          <w:vertAlign w:val="superscript"/>
        </w:rPr>
        <w:t>6</w:t>
      </w:r>
      <w:r w:rsidR="002F7A04">
        <w:fldChar w:fldCharType="end"/>
      </w:r>
      <w:r w:rsidR="002F7A04" w:rsidRPr="002F7A04">
        <w:rPr>
          <w:vertAlign w:val="superscript"/>
        </w:rPr>
        <w:t>,</w:t>
      </w:r>
      <w:r w:rsidR="002F7A04">
        <w:rPr>
          <w:vertAlign w:val="superscript"/>
        </w:rPr>
        <w:fldChar w:fldCharType="begin" w:fldLock="1"/>
      </w:r>
      <w:r w:rsidR="00594CCD">
        <w:rPr>
          <w:vertAlign w:val="superscript"/>
        </w:rPr>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7&lt;/sup&gt;","plainTextFormattedCitation":"7","previouslyFormattedCitation":"&lt;sup&gt;7&lt;/sup&gt;"},"properties":{"noteIndex":0},"schema":"https://github.com/citation-style-language/schema/raw/master/csl-citation.json"}</w:instrText>
      </w:r>
      <w:r w:rsidR="002F7A04">
        <w:rPr>
          <w:vertAlign w:val="superscript"/>
        </w:rPr>
        <w:fldChar w:fldCharType="separate"/>
      </w:r>
      <w:r w:rsidR="006C42B4" w:rsidRPr="006C42B4">
        <w:rPr>
          <w:noProof/>
          <w:vertAlign w:val="superscript"/>
        </w:rPr>
        <w:t>7</w:t>
      </w:r>
      <w:r w:rsidR="002F7A04">
        <w:rPr>
          <w:vertAlign w:val="superscript"/>
        </w:rPr>
        <w:fldChar w:fldCharType="end"/>
      </w:r>
      <w:r w:rsidR="00AF68E2">
        <w:t xml:space="preserve">, and secondly fail to </w:t>
      </w:r>
      <w:del w:id="22" w:author="Joseph Raimondo" w:date="2020-11-30T21:50:00Z">
        <w:r w:rsidR="00AF68E2" w:rsidDel="00CB5823">
          <w:delText xml:space="preserve">adequately </w:delText>
        </w:r>
      </w:del>
      <w:r w:rsidR="00AF68E2">
        <w:t>account for impermeant anions</w:t>
      </w:r>
      <w:del w:id="23" w:author="Joseph Raimondo" w:date="2020-11-30T21:49:00Z">
        <w:r w:rsidR="00AF68E2" w:rsidDel="00CB5823">
          <w:delText xml:space="preserve"> which can influence disease processes</w:delText>
        </w:r>
      </w:del>
      <w:r w:rsidR="00AF68E2">
        <w:t xml:space="preserve">.  Herein I propose constructing an </w:t>
      </w:r>
      <w:proofErr w:type="spellStart"/>
      <w:r w:rsidR="00AF68E2">
        <w:t>electrodiffusion</w:t>
      </w:r>
      <w:proofErr w:type="spellEnd"/>
      <w:r w:rsidR="00AF68E2">
        <w:t xml:space="preserve"> based multicompartmental neuronal model</w:t>
      </w:r>
      <w:r w:rsidR="001053FE">
        <w:t xml:space="preserve"> </w:t>
      </w:r>
      <w:r w:rsidR="00AF68E2">
        <w:t xml:space="preserve">which will incorporate impermeant anions and adapt to small scale changes to ionic concentrations. Once constructed I shall run simulations to elucidate the impact impermeant anions have on the </w:t>
      </w:r>
      <w:r w:rsidR="002464D3">
        <w:t>biophysical and computational</w:t>
      </w:r>
      <w:r w:rsidR="00AF68E2">
        <w:t xml:space="preserve"> properties of dendrite</w:t>
      </w:r>
      <w:r w:rsidR="002464D3">
        <w:t>s</w:t>
      </w:r>
      <w:ins w:id="24" w:author="Joseph Raimondo" w:date="2020-11-30T21:53:00Z">
        <w:r w:rsidR="00CB5823">
          <w:t>. In particular I will determine whether impermeant anions c</w:t>
        </w:r>
      </w:ins>
      <w:ins w:id="25" w:author="Joseph Raimondo" w:date="2020-11-30T21:54:00Z">
        <w:r w:rsidR="00CB5823">
          <w:t>a</w:t>
        </w:r>
      </w:ins>
      <w:ins w:id="26" w:author="Joseph Raimondo" w:date="2020-11-30T21:53:00Z">
        <w:r w:rsidR="00CB5823">
          <w:t xml:space="preserve">n alter the </w:t>
        </w:r>
        <w:proofErr w:type="spellStart"/>
        <w:r w:rsidR="00CB5823">
          <w:t>isopotential</w:t>
        </w:r>
        <w:proofErr w:type="spellEnd"/>
        <w:r w:rsidR="00CB5823">
          <w:t xml:space="preserve"> status of neurons. </w:t>
        </w:r>
      </w:ins>
      <w:ins w:id="27" w:author="Joseph Raimondo" w:date="2020-11-30T21:54:00Z">
        <w:r w:rsidR="00CB5823">
          <w:t>I will also determine whether impermeant anions can alter the propagation of synaptic input, and possibly affect neuronal output. Finally I will</w:t>
        </w:r>
      </w:ins>
      <w:del w:id="28" w:author="Joseph Raimondo" w:date="2020-11-30T21:53:00Z">
        <w:r w:rsidR="00AF68E2" w:rsidDel="00CB5823">
          <w:delText>,</w:delText>
        </w:r>
      </w:del>
      <w:r w:rsidR="00AF68E2">
        <w:t xml:space="preserve"> </w:t>
      </w:r>
      <w:del w:id="29" w:author="Joseph Raimondo" w:date="2020-11-30T21:55:00Z">
        <w:r w:rsidR="00AF68E2" w:rsidDel="00CB5823">
          <w:delText xml:space="preserve">and further </w:delText>
        </w:r>
      </w:del>
      <w:r w:rsidR="00AF68E2">
        <w:t xml:space="preserve">probe how </w:t>
      </w:r>
      <w:ins w:id="30" w:author="Joseph Raimondo" w:date="2020-11-30T21:55:00Z">
        <w:r w:rsidR="00CB5823">
          <w:t xml:space="preserve">such alterations could play a role </w:t>
        </w:r>
      </w:ins>
      <w:del w:id="31" w:author="Joseph Raimondo" w:date="2020-11-30T21:55:00Z">
        <w:r w:rsidR="00AF68E2" w:rsidDel="00CB5823">
          <w:delText xml:space="preserve">this may be implicated </w:delText>
        </w:r>
      </w:del>
      <w:r w:rsidR="00AF68E2">
        <w:t xml:space="preserve">in disease processes such as </w:t>
      </w:r>
      <w:r w:rsidR="008C1807">
        <w:t xml:space="preserve">epilepsy, </w:t>
      </w:r>
      <w:r w:rsidR="00AF68E2">
        <w:t xml:space="preserve">neurodegenerative disorders and cerebral oedema. This work will provide better theoretical descriptions of normal and pathological neuronal functioning and may provide avenues for therapeutic intervention. </w:t>
      </w:r>
    </w:p>
    <w:p w14:paraId="4DDC222E" w14:textId="304C4337" w:rsidR="00BA5B51" w:rsidRPr="00BA5B51" w:rsidRDefault="00BA5B51" w:rsidP="00AF68E2">
      <w:pPr>
        <w:rPr>
          <w:b/>
          <w:bCs/>
          <w:sz w:val="28"/>
          <w:szCs w:val="22"/>
        </w:rPr>
      </w:pPr>
      <w:r w:rsidRPr="00BA5B51">
        <w:rPr>
          <w:b/>
          <w:bCs/>
          <w:sz w:val="28"/>
          <w:szCs w:val="22"/>
        </w:rPr>
        <w:t xml:space="preserve">Current </w:t>
      </w:r>
      <w:r>
        <w:rPr>
          <w:b/>
          <w:bCs/>
          <w:sz w:val="28"/>
          <w:szCs w:val="22"/>
        </w:rPr>
        <w:t>computational models</w:t>
      </w:r>
      <w:r w:rsidR="00711226">
        <w:rPr>
          <w:b/>
          <w:bCs/>
          <w:sz w:val="28"/>
          <w:szCs w:val="22"/>
        </w:rPr>
        <w:t xml:space="preserve"> and their limitations</w:t>
      </w:r>
    </w:p>
    <w:p w14:paraId="2018F91B" w14:textId="590AC724" w:rsidR="00594CCD" w:rsidRDefault="0039431E" w:rsidP="001266A9">
      <w:pPr>
        <w:ind w:left="426"/>
      </w:pPr>
      <w:r>
        <w:t xml:space="preserve">State of the art </w:t>
      </w:r>
      <w:commentRangeStart w:id="32"/>
      <w:r>
        <w:t xml:space="preserve">software </w:t>
      </w:r>
      <w:commentRangeEnd w:id="32"/>
      <w:r w:rsidR="00362D54">
        <w:rPr>
          <w:rStyle w:val="CommentReference"/>
        </w:rPr>
        <w:commentReference w:id="32"/>
      </w:r>
      <w:r>
        <w:t xml:space="preserve">used to model biophysical processes involved in neural signalling includes NEURON </w:t>
      </w:r>
      <w:r w:rsidR="001266A9">
        <w:t>and</w:t>
      </w:r>
      <w:r>
        <w:t xml:space="preserve"> GENESIS </w:t>
      </w:r>
      <w:r w:rsidR="001266A9">
        <w:t xml:space="preserve">developed </w:t>
      </w:r>
      <w:r>
        <w:t>at</w:t>
      </w:r>
      <w:r w:rsidR="001266A9">
        <w:t xml:space="preserve"> Yale and</w:t>
      </w:r>
      <w:r>
        <w:t xml:space="preserve"> Cambridge</w:t>
      </w:r>
      <w:r w:rsidR="001266A9">
        <w:t xml:space="preserve"> respectively</w:t>
      </w:r>
      <w:r>
        <w:t xml:space="preserve">. </w:t>
      </w:r>
      <w:r w:rsidR="00BA5B51">
        <w:t>Such</w:t>
      </w:r>
      <w:r w:rsidR="00B80EB9">
        <w:t xml:space="preserve"> software enable</w:t>
      </w:r>
      <w:r w:rsidR="003F56A2">
        <w:t>s</w:t>
      </w:r>
      <w:r w:rsidR="00B80EB9">
        <w:t xml:space="preserve"> neuroscientists to cross-validate experimental findings and allows for estimation of values which are not easily attainable through current experimental methods</w:t>
      </w:r>
      <w:r w:rsidR="00594CCD">
        <w:fldChar w:fldCharType="begin" w:fldLock="1"/>
      </w:r>
      <w:r w:rsidR="00E266F1">
        <w:instrText>ADDIN CSL_CITATION {"citationItems":[{"id":"ITEM-1","itemData":{"ISBN":"2037374232","author":[{"dropping-particle":"","family":"Hines","given":"M L","non-dropping-particle":"","parse-names":false,"suffix":""},{"dropping-particle":"","family":"Carnevale","given":"N T","non-dropping-particle":"","parse-names":false,"suffix":""}],"id":"ITEM-1","issued":{"date-parts":[["2001"]]},"page":"123-135","title":"NEURON : A Tool for Neuroscientists","type":"article-journal"},"uris":["http://www.mendeley.com/documents/?uuid=b4d03ed4-1669-40b9-a4c3-eeff5a1528fe"]}],"mendeley":{"formattedCitation":"&lt;sup&gt;2&lt;/sup&gt;","plainTextFormattedCitation":"2","previouslyFormattedCitation":"&lt;sup&gt;2&lt;/sup&gt;"},"properties":{"noteIndex":0},"schema":"https://github.com/citation-style-language/schema/raw/master/csl-citation.json"}</w:instrText>
      </w:r>
      <w:r w:rsidR="00594CCD">
        <w:fldChar w:fldCharType="separate"/>
      </w:r>
      <w:r w:rsidR="00594CCD" w:rsidRPr="00594CCD">
        <w:rPr>
          <w:noProof/>
          <w:vertAlign w:val="superscript"/>
        </w:rPr>
        <w:t>2</w:t>
      </w:r>
      <w:r w:rsidR="00594CCD">
        <w:fldChar w:fldCharType="end"/>
      </w:r>
      <w:r w:rsidR="00B80EB9">
        <w:t>.</w:t>
      </w:r>
      <w:r w:rsidR="003F56A2">
        <w:t xml:space="preserve"> Moreover, NEURON and GENESIS allow for theoretical hypothesis testing which can develop theory of the biophysical mechanisms that exist in the nervous system. </w:t>
      </w:r>
      <w:r w:rsidR="001266A9">
        <w:t>However, s</w:t>
      </w:r>
      <w:r w:rsidR="00E03CC5">
        <w:t>imulation software can only be as accurate and robust as their theoretical backbone. Hodgkin-Huxley principles of equivalent circuits</w:t>
      </w:r>
      <w:r w:rsidR="007B41F5">
        <w:t>,</w:t>
      </w:r>
      <w:r w:rsidR="00E03CC5">
        <w:t xml:space="preserve"> and Cable Theory by Rall</w:t>
      </w:r>
      <w:r w:rsidR="00E266F1">
        <w:fldChar w:fldCharType="begin" w:fldLock="1"/>
      </w:r>
      <w:r w:rsidR="00E266F1">
        <w:instrText>ADDIN CSL_CITATION {"citationItems":[{"id":"ITEM-1","itemData":{"author":[{"dropping-particle":"","family":"Hines","given":"M L","non-dropping-particle":"","parse-names":false,"suffix":""}],"id":"ITEM-1","issued":{"date-parts":[["1997"]]},"page":"1179-1209","title":"The NEURON Simulation Environment","type":"article-journal","volume":"1209"},"uris":["http://www.mendeley.com/documents/?uuid=0a0e18ce-a06e-49eb-94be-b62b7382131b"]}],"mendeley":{"formattedCitation":"&lt;sup&gt;1&lt;/sup&gt;","plainTextFormattedCitation":"1","previouslyFormattedCitation":"&lt;sup&gt;1&lt;/sup&gt;"},"properties":{"noteIndex":0},"schema":"https://github.com/citation-style-language/schema/raw/master/csl-citation.json"}</w:instrText>
      </w:r>
      <w:r w:rsidR="00E266F1">
        <w:fldChar w:fldCharType="separate"/>
      </w:r>
      <w:r w:rsidR="00E266F1" w:rsidRPr="00E266F1">
        <w:rPr>
          <w:noProof/>
          <w:vertAlign w:val="superscript"/>
        </w:rPr>
        <w:t>1</w:t>
      </w:r>
      <w:r w:rsidR="00E266F1">
        <w:fldChar w:fldCharType="end"/>
      </w:r>
      <w:r w:rsidR="001266A9">
        <w:t xml:space="preserve"> are the predominant theoretical foundations for these software</w:t>
      </w:r>
      <w:r w:rsidR="00E03CC5">
        <w:t>.</w:t>
      </w:r>
      <w:r w:rsidR="00657988">
        <w:t xml:space="preserve"> </w:t>
      </w:r>
    </w:p>
    <w:p w14:paraId="0FF2F68D" w14:textId="2B285D7F" w:rsidR="00711226" w:rsidRDefault="001E784A" w:rsidP="00000056">
      <w:pPr>
        <w:ind w:left="426"/>
      </w:pPr>
      <w:r>
        <w:t xml:space="preserve">Cable </w:t>
      </w:r>
      <w:r w:rsidR="005A28D2">
        <w:t>T</w:t>
      </w:r>
      <w:r>
        <w:t>heory considers the equilibrium potential of each ion species as a constant battery</w:t>
      </w:r>
      <w:del w:id="34" w:author="Joseph Raimondo" w:date="2020-11-30T22:01:00Z">
        <w:r w:rsidDel="00F30E65">
          <w:delText xml:space="preserve"> (i.e. constant driving force)</w:delText>
        </w:r>
      </w:del>
      <w:r w:rsidR="00E266F1">
        <w:fldChar w:fldCharType="begin" w:fldLock="1"/>
      </w:r>
      <w:r w:rsidR="00E27A40">
        <w:instrText>ADDIN CSL_CITATION {"citationItems":[{"id":"ITEM-1","itemData":{"DOI":"10.1529/biophysj.108.132167","ISSN":"15420086","PMID":"18556758","abstract":"A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Society.","author":[{"dropping-particle":"","family":"Lopreore","given":"Courtney L.","non-dropping-particle":"","parse-names":false,"suffix":""},{"dropping-particle":"","family":"Bartol","given":"Thomas M.","non-dropping-particle":"","parse-names":false,"suffix":""},{"dropping-particle":"","family":"Coggan","given":"Jay S.","non-dropping-particle":"","parse-names":false,"suffix":""},{"dropping-particle":"","family":"Keller","given":"Daniel X.","non-dropping-particle":"","parse-names":false,"suffix":""},{"dropping-particle":"","family":"Sosinsky","given":"Gina E.","non-dropping-particle":"","parse-names":false,"suffix":""},{"dropping-particle":"","family":"Ellisman","given":"Mark H.","non-dropping-particle":"","parse-names":false,"suffix":""},{"dropping-particle":"","family":"Sejnowski","given":"Terrence J.","non-dropping-particle":"","parse-names":false,"suffix":""}],"container-title":"Biophysical Journal","id":"ITEM-1","issue":"6","issued":{"date-parts":[["2008"]]},"page":"2624-2635","publisher":"Elsevier","title":"Computational modeling of three-dimensional electrodiffusion in biological systems: Application to the node of Ranvier","type":"article-journal","volume":"95"},"uris":["http://www.mendeley.com/documents/?uuid=a470fa4d-3942-4982-aed4-2e6a67f46c60"]}],"mendeley":{"formattedCitation":"&lt;sup&gt;8&lt;/sup&gt;","plainTextFormattedCitation":"8","previouslyFormattedCitation":"&lt;sup&gt;8&lt;/sup&gt;"},"properties":{"noteIndex":0},"schema":"https://github.com/citation-style-language/schema/raw/master/csl-citation.json"}</w:instrText>
      </w:r>
      <w:r w:rsidR="00E266F1">
        <w:fldChar w:fldCharType="separate"/>
      </w:r>
      <w:r w:rsidR="00E266F1" w:rsidRPr="00E266F1">
        <w:rPr>
          <w:noProof/>
          <w:vertAlign w:val="superscript"/>
        </w:rPr>
        <w:t>8</w:t>
      </w:r>
      <w:r w:rsidR="00E266F1">
        <w:fldChar w:fldCharType="end"/>
      </w:r>
      <w:r>
        <w:t>. The driving force</w:t>
      </w:r>
      <w:r w:rsidR="005A28D2">
        <w:t xml:space="preserve"> of an ion</w:t>
      </w:r>
      <w:r>
        <w:t xml:space="preserve"> is the difference between the membrane potential and the reversal potential of the ionic species. In larger neurons the membrane potential and reversal potentials change slowly and in a relatively fixed ratio to each other, thus the assumption </w:t>
      </w:r>
      <w:r w:rsidR="005A28D2">
        <w:t xml:space="preserve">that </w:t>
      </w:r>
      <w:r>
        <w:t>each ion can be considered a constant battery is relatively sound</w:t>
      </w:r>
      <w:r w:rsidR="005A28D2">
        <w:t>.</w:t>
      </w:r>
      <w:r>
        <w:t xml:space="preserve"> </w:t>
      </w:r>
      <w:r w:rsidR="005A28D2">
        <w:t>In smaller spaces however, such as in dendritic spines, there are rapid ionic fluxes within a compartment. Therefore, the ionic reversal potentials and membrane potentials will unlikely fluctuate with the same ratio. In such instances modelling ionic driving forces as a constant parameter is inappropriate.</w:t>
      </w:r>
    </w:p>
    <w:p w14:paraId="625F436D" w14:textId="3970BE74" w:rsidR="00414B71" w:rsidRDefault="00711226" w:rsidP="007E0631">
      <w:pPr>
        <w:ind w:left="426"/>
      </w:pPr>
      <w:r>
        <w:t xml:space="preserve">Cable </w:t>
      </w:r>
      <w:r w:rsidR="005A28D2">
        <w:t>T</w:t>
      </w:r>
      <w:r>
        <w:t xml:space="preserve">heory also assumes that extracellular potential is constant (ground); local field potentials and electroencephalographic changes clearly prove this to be false. Moreover </w:t>
      </w:r>
      <w:r>
        <w:lastRenderedPageBreak/>
        <w:t>there are ephaptic coupling effects through the interactions of local electric fields of nearby neurons which are also not accounted for</w:t>
      </w:r>
      <w:r>
        <w:fldChar w:fldCharType="begin" w:fldLock="1"/>
      </w:r>
      <w:r w:rsidR="00414B71">
        <w:instrText>ADDIN CSL_CITATION {"citationItems":[{"id":"ITEM-1","itemData":{"DOI":"10.3389/fninf.2020.00011","ISSN":"16625196","abstract":"Mathematical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setting.","author":[{"dropping-particle":"","family":"Ellingsrud","given":"Ada J.","non-dropping-particle":"","parse-names":false,"suffix":""},{"dropping-particle":"","family":"Solbrå","given":"Andreas","non-dropping-particle":"","parse-names":false,"suffix":""},{"dropping-particle":"","family":"Einevoll","given":"Gaute T.","non-dropping-particle":"","parse-names":false,"suffix":""},{"dropping-particle":"","family":"Halnes","given":"Geir","non-dropping-particle":"","parse-names":false,"suffix":""},{"dropping-particle":"","family":"Rognes","given":"Marie E.","non-dropping-particle":"","parse-names":false,"suffix":""}],"container-title":"Frontiers in Neuroinformatics","id":"ITEM-1","issue":"March","issued":{"date-parts":[["2020"]]},"page":"1-18","title":"Finite Element Simulation of Ionic Electrodiffusion in Cellular Geometries","type":"article-journal","volume":"14"},"uris":["http://www.mendeley.com/documents/?uuid=95f84316-140a-487a-a6fd-f6f3f2a8e512"]}],"mendeley":{"formattedCitation":"&lt;sup&gt;9&lt;/sup&gt;","plainTextFormattedCitation":"9","previouslyFormattedCitation":"&lt;sup&gt;9&lt;/sup&gt;"},"properties":{"noteIndex":0},"schema":"https://github.com/citation-style-language/schema/raw/master/csl-citation.json"}</w:instrText>
      </w:r>
      <w:r>
        <w:fldChar w:fldCharType="separate"/>
      </w:r>
      <w:r w:rsidRPr="00711226">
        <w:rPr>
          <w:noProof/>
          <w:vertAlign w:val="superscript"/>
        </w:rPr>
        <w:t>9</w:t>
      </w:r>
      <w:r>
        <w:fldChar w:fldCharType="end"/>
      </w:r>
      <w:r>
        <w:t xml:space="preserve">. </w:t>
      </w:r>
    </w:p>
    <w:p w14:paraId="7560608D" w14:textId="77777777" w:rsidR="00FC7FE3" w:rsidRDefault="005A28D2" w:rsidP="00A10315">
      <w:pPr>
        <w:ind w:left="426"/>
      </w:pPr>
      <w:r>
        <w:t>T</w:t>
      </w:r>
      <w:r w:rsidR="00711226">
        <w:t xml:space="preserve">he assumptions </w:t>
      </w:r>
      <w:r>
        <w:t xml:space="preserve">made </w:t>
      </w:r>
      <w:r w:rsidR="00FC7FE3">
        <w:t>by</w:t>
      </w:r>
      <w:r>
        <w:t xml:space="preserve"> Cable</w:t>
      </w:r>
      <w:r w:rsidR="00711226">
        <w:t xml:space="preserve"> </w:t>
      </w:r>
      <w:r>
        <w:t>T</w:t>
      </w:r>
      <w:r w:rsidR="00711226">
        <w:t xml:space="preserve">heory </w:t>
      </w:r>
      <w:r>
        <w:t>limit</w:t>
      </w:r>
      <w:r w:rsidR="00F25652">
        <w:t xml:space="preserve"> its applicability a</w:t>
      </w:r>
      <w:r w:rsidR="003674FF">
        <w:t>s well as</w:t>
      </w:r>
      <w:r w:rsidR="00F25652">
        <w:t xml:space="preserve"> the software which </w:t>
      </w:r>
      <w:r w:rsidR="003674FF">
        <w:t>is founded</w:t>
      </w:r>
      <w:r w:rsidR="00F25652">
        <w:t xml:space="preserve"> </w:t>
      </w:r>
      <w:r w:rsidR="003674FF">
        <w:t>up</w:t>
      </w:r>
      <w:r w:rsidR="00F25652">
        <w:t>on it (NEURON and GENESIS). N</w:t>
      </w:r>
      <w:r>
        <w:t xml:space="preserve">evertheless, </w:t>
      </w:r>
      <w:r w:rsidR="00711226">
        <w:t xml:space="preserve">these models provide similar approximations to experimental setups </w:t>
      </w:r>
      <w:r w:rsidR="007E0631">
        <w:t xml:space="preserve">across large spatial scales (e.g. </w:t>
      </w:r>
      <w:r w:rsidR="00711226">
        <w:t>squid giant axon</w:t>
      </w:r>
      <w:r w:rsidR="007E0631">
        <w:t>s)</w:t>
      </w:r>
      <w:r w:rsidR="00414B71">
        <w:t xml:space="preserve"> and neural networks</w:t>
      </w:r>
      <w:r w:rsidR="00414B71">
        <w:fldChar w:fldCharType="begin" w:fldLock="1"/>
      </w:r>
      <w:r w:rsidR="00DC7BFF">
        <w:instrText xml:space="preserve">ADDIN CSL_CITATION {"citationItems":[{"id":"ITEM-1","itemData":{"DOI":"10.1016/j.cell.2015.09.029","ISSN":"10974172","PMID":"26451489","abstract":"We present a first-draft digital reconstruction of the microcircuitry of somatosensory cortex of juvenile rat. The reconstruction uses cellular and synaptic organizing principles to algorithmically reconstruct detailed anatomy and physiology from sparse experimental data. An objective anatomical method defines a neocortical volume of 0.29 ± 0.01 mm3 containing </w:instrText>
      </w:r>
      <w:r w:rsidR="00DC7BFF">
        <w:rPr>
          <w:rFonts w:ascii="Cambria Math" w:hAnsi="Cambria Math" w:cs="Cambria Math"/>
        </w:rPr>
        <w:instrText>∼</w:instrText>
      </w:r>
      <w:r w:rsidR="00DC7BFF">
        <w:instrText xml:space="preserve">31,000 neurons, and patch-clamp studies identify 55 layer-specific morphological and 207 morpho-electrical neuron subtypes. When digitally reconstructed neurons are positioned in the volume and synapse formation is restricted to biological bouton densities and numbers of synapses per connection, their overlapping arbors form </w:instrText>
      </w:r>
      <w:r w:rsidR="00DC7BFF">
        <w:rPr>
          <w:rFonts w:ascii="Cambria Math" w:hAnsi="Cambria Math" w:cs="Cambria Math"/>
        </w:rPr>
        <w:instrText>∼</w:instrText>
      </w:r>
      <w:r w:rsidR="00DC7BFF">
        <w:instrText xml:space="preserve">8 million connections with </w:instrText>
      </w:r>
      <w:r w:rsidR="00DC7BFF">
        <w:rPr>
          <w:rFonts w:ascii="Cambria Math" w:hAnsi="Cambria Math" w:cs="Cambria Math"/>
        </w:rPr>
        <w:instrText>∼</w:instrText>
      </w:r>
      <w:r w:rsidR="00DC7BFF">
        <w:instrText>37 million synapses. Simulations reproduce an array of in vitro and in vivo experiments without parameter tuning. Additionally, we find a spectrum of network states with a sharp transition from synchronous to asynchronous activity, modulated by physiological mechanisms. The spectrum of network states, dynamically reconfigured around this transition, supports diverse information processing strategies. PaperClip Video Abstract","author":[{"dropping-particle":"","family":"Markram","given":"Henry","non-dropping-particle":"","parse-names":false,"suffix":""},{"dropping-particle":"","family":"Muller","given":"Eilif","non-dropping-particle":"","parse-names":false,"suffix":""},{"dropping-particle":"","family":"Ramaswamy","given":"Srikanth","non-dropping-particle":"","parse-names":false,"suffix":""},{"dropping-particle":"","family":"Reimann","given":"Michael W.","non-dropping-particle":"","parse-names":false,"suffix":""},{"dropping-particle":"","family":"Abdellah","given":"Marwan","non-dropping-particle":"","parse-names":false,"suffix":""},{"dropping-particle":"","family":"Sanchez","given":"Carlos Aguado","non-dropping-particle":"","parse-names":false,"suffix":""},{"dropping-particle":"","family":"Ailamaki","given":"Anastasia","non-dropping-particle":"","parse-names":false,"suffix":""},{"dropping-particle":"","family":"Alonso-Nanclares","given":"Lidia","non-dropping-particle":"","parse-names":false,"suffix":""},{"dropping-particle":"","family":"Antille","given":"Nicolas","non-dropping-particle":"","parse-names":false,"suffix":""},{"dropping-particle":"","family":"Arsever","given":"Selim","non-dropping-particle":"","parse-names":false,"suffix":""},{"dropping-particle":"","family":"Kahou","given":"Guy Antoine Atenekeng","non-dropping-particle":"","parse-names":false,"suffix":""},{"dropping-particle":"","family":"Berger","given":"Thomas K.","non-dropping-particle":"","parse-names":false,"suffix":""},{"dropping-particle":"","family":"Bilgili","given":"Ahmet","non-dropping-particle":"","parse-names":false,"suffix":""},{"dropping-particle":"","family":"Buncic","given":"Nenad","non-dropping-particle":"","parse-names":false,"suffix":""},{"dropping-particle":"","family":"Chalimourda","given":"Athanassia","non-dropping-particle":"","parse-names":false,"suffix":""},{"dropping-particle":"","family":"Chindemi","given":"Giuseppe","non-dropping-particle":"","parse-names":false,"suffix":""},{"dropping-particle":"","family":"Courcol","given":"Jean Denis","non-dropping-particle":"","parse-names":false,"suffix":""},{"dropping-particle":"","family":"Delalondre","given":"Fabien","non-dropping-particle":"","parse-names":false,"suffix":""},{"dropping-particle":"","family":"Delattre","given":"Vincent","non-dropping-particle":"","parse-names":false,"suffix":""},{"dropping-particle":"","family":"Druckmann","given":"Shaul","non-dropping-particle":"","parse-names":false,"suffix":""},{"dropping-particle":"","family":"Dumusc","given":"Raphael","non-dropping-particle":"","parse-names":false,"suffix":""},{"dropping-particle":"","family":"Dynes","given":"James","non-dropping-particle":"","parse-names":false,"suffix":""},{"dropping-particle":"","family":"Eilemann","given":"Stefan","non-dropping-particle":"","parse-names":false,"suffix":""},{"dropping-particle":"","family":"Gal","given":"Eyal","non-dropping-particle":"","parse-names":false,"suffix":""},{"dropping-particle":"","family":"Gevaert","given":"Michael Emiel","non-dropping-particle":"","parse-names":false,"suffix":""},{"dropping-particle":"","family":"Ghobril","given":"Jean Pierre","non-dropping-particle":"","parse-names":false,"suffix":""},{"dropping-particle":"","family":"Gidon","given":"Albert","non-dropping-particle":"","parse-names":false,"suffix":""},{"dropping-particle":"","family":"Graham","given":"Joe W.","non-dropping-particle":"","parse-names":false,"suffix":""},{"dropping-particle":"","family":"Gupta","given":"Anirudh","non-dropping-particle":"","parse-names":false,"suffix":""},{"dropping-particle":"","family":"Haenel","given":"Valentin","non-dropping-particle":"","parse-names":false,"suffix":""},{"dropping-particle":"","family":"Hay","given":"Etay","non-dropping-particle":"","parse-names":false,"suffix":""},{"dropping-particle":"","family":"Heinis","given":"Thomas","non-dropping-particle":"","parse-names":false,"suffix":""},{"dropping-particle":"","family":"Hernando","given":"Juan B.","non-dropping-particle":"","parse-names":false,"suffix":""},{"dropping-particle":"","family":"Hines","given":"Michael","non-dropping-particle":"","parse-names":false,"suffix":""},{"dropping-particle":"","family":"Kanari","given":"Lida","non-dropping-particle":"","parse-names":false,"suffix":""},{"dropping-particle":"","family":"Keller","given":"Daniel","non-dropping-particle":"","parse-names":false,"suffix":""},{"dropping-particle":"","family":"Kenyon","given":"John","non-dropping-particle":"","parse-names":false,"suffix":""},{"dropping-particle":"","family":"Khazen","given":"Georges","non-dropping-particle":"","parse-names":false,"suffix":""},{"dropping-particle":"","family":"Kim","given":"Yihwa","non-dropping-particle":"","parse-names":false,"suffix":""},{"dropping-particle":"","family":"King","given":"James G.","non-dropping-particle":"","parse-names":false,"suffix":""},{"dropping-particle":"","family":"Kisvarday","given":"Zoltan","non-dropping-particle":"","parse-names":false,"suffix":""},{"dropping-particle":"","family":"Kumbhar","given":"Pramod","non-dropping-particle":"","parse-names":false,"suffix":""},{"dropping-particle":"","family":"Lasserre","given":"Sébastien","non-dropping-particle":"","parse-names":false,"suffix":""},{"dropping-particle":"","family":"Bé","given":"Jean Vincent","non-dropping-particle":"Le","parse-names":false,"suffix":""},{"dropping-particle":"","family":"Magalhães","given":"Bruno R.C.","non-dropping-particle":"","parse-names":false,"suffix":""},{"dropping-particle":"","family":"Merchán-Pérez","given":"Angel","non-dropping-particle":"","parse-names":false,"suffix":""},{"dropping-particle":"","family":"Meystre","given":"Julie","non-dropping-particle":"","parse-names":false,"suffix":""},{"dropping-particle":"","family":"Morrice","given":"Benjamin Roy","non-dropping-particle":"","parse-names":false,"suffix":""},{"dropping-particle":"","family":"Muller","given":"Jeffrey","non-dropping-particle":"","parse-names":false,"suffix":""},{"dropping-particle":"","family":"Muñoz-Céspedes","given":"Alberto","non-dropping-particle":"","parse-names":false,"suffix":""},{"dropping-particle":"","family":"Muralidhar","given":"Shruti","non-dropping-particle":"","parse-names":false,"suffix":""},{"dropping-particle":"","family":"Muthurasa","given":"Keerthan","non-dropping-particle":"","parse-names":false,"suffix":""},{"dropping-particle":"","family":"Nachbaur","given":"Daniel","non-dropping-particle":"","parse-names":false,"suffix":""},{"dropping-particle":"","family":"Newton","given":"Taylor H.","non-dropping-particle":"","parse-names":false,"suffix":""},{"dropping-particle":"","family":"Nolte","given":"Max","non-dropping-particle":"","parse-names":false,"suffix":""},{"dropping-particle":"","family":"Ovcharenko","given":"Aleksandr","non-dropping-particle":"","parse-names":false,"suffix":""},{"dropping-particle":"","family":"Palacios","given":"Juan","non-dropping-particle":"","parse-names":false,"suffix":""},{"dropping-particle":"","family":"Pastor","given":"Luis","non-dropping-particle":"","parse-names":false,"suffix":""},{"dropping-particle":"","family":"Perin","given":"Rodrigo","non-dropping-particle":"","parse-names":false,"suffix":""},{"dropping-particle":"","family":"Ranjan","given":"Rajnish","non-dropping-particle":"","parse-names":false,"suffix":""},{"dropping-particle":"","family":"Riachi","given":"Imad","non-dropping-particle":"","parse-names":false,"suffix":""},{"dropping-particle":"","family":"Rodríguez","given":"José Rodrigo","non-dropping-particle":"","parse-names":false,"suffix":""},{"dropping-particle":"","family":"Riquelme","given":"Juan Luis","non-dropping-particle":"","parse-names":false,"suffix":""},{"dropping-particle":"","family":"Rössert","given":"Christian","non-dropping-particle":"","parse-names":false,"suffix":""},{"dropping-particle":"","family":"Sfyrakis","given":"Konstantinos","non-dropping-particle":"","parse-names":false,"suffix":""},{"dropping-particle":"","family":"Shi","given":"Ying","non-dropping-particle":"","parse-names":false,"suffix":""},{"dropping-particle":"","family":"Shillcock","given":"Julian C.","non-dropping-particle":"","parse-names":false,"suffix":""},{"dropping-particle":"","family":"Silberberg","given":"Gilad","non-dropping-particle":"","parse-names":false,"suffix":""},{"dropping-particle":"","family":"Silva","given":"Ricardo","non-dropping-particle":"","parse-names":false,"suffix":""},{"dropping-particle":"","family":"Tauheed","given":"Farhan","non-dropping-particle":"","parse-names":false,"suffix":""},{"dropping-particle":"","family":"Telefont","given":"Martin","non-dropping-particle":"","parse-names":false,"suffix":""},{"dropping-particle":"","family":"Toledo-Rodriguez","given":"Maria","non-dropping-particle":"","parse-names":false,"suffix":""},{"dropping-particle":"","family":"Tränkler","given":"Thomas","non-dropping-particle":"","parse-names":false,"suffix":""},{"dropping-particle":"","family":"Geit","given":"Werner","non-dropping-particle":"Van","parse-names":false,"suffix":""},{"dropping-particle":"","family":"Díaz","given":"Jafet Villafranca","non-dropping-particle":"","parse-names":false,"suffix":""},{"dropping-particle":"","family":"Walker","given":"Richard","non-dropping-particle":"","parse-names":false,"suffix":""},{"dropping-particle":"","family":"Wang","given":"Yun","non-dropping-particle":"","parse-names":false,"suffix":""},{"dropping-particle":"","family":"Zaninetta","given":"Stefano M.","non-dropping-particle":"","parse-names":false,"suffix":""},{"dropping-particle":"","family":"Defelipe","given":"Javier","non-dropping-particle":"","parse-names":false,"suffix":""},{"dropping-particle":"","family":"Hill","given":"Sean L.","non-dropping-particle":"","parse-names":false,"suffix":""},{"dropping-particle":"","family":"Segev","given":"Idan","non-dropping-particle":"","parse-names":false,"suffix":""},{"dropping-particle":"","family":"Schürmann","given":"Felix","non-dropping-particle":"","parse-names":false,"suffix":""}],"container-title":"Cell","id":"ITEM-1","issue":"2","issued":{"date-parts":[["2015"]]},"page":"456-492","title":"Reconstruction and Simulation of Neocortical Microcircuitry","type":"article-journal","volume":"163"},"uris":["http://www.mendeley.com/documents/?uuid=354b9a86-4883-4ff4-966e-ae0602a4e872"]}],"mendeley":{"formattedCitation":"&lt;sup&gt;10&lt;/sup&gt;","plainTextFormattedCitation":"10","previouslyFormattedCitation":"&lt;sup&gt;10&lt;/sup&gt;"},"properties":{"noteIndex":0},"schema":"https://github.com/citation-style-language/schema/raw/master/csl-citation.json"}</w:instrText>
      </w:r>
      <w:r w:rsidR="00414B71">
        <w:fldChar w:fldCharType="separate"/>
      </w:r>
      <w:r w:rsidR="00414B71" w:rsidRPr="00414B71">
        <w:rPr>
          <w:noProof/>
          <w:vertAlign w:val="superscript"/>
        </w:rPr>
        <w:t>10</w:t>
      </w:r>
      <w:r w:rsidR="00414B71">
        <w:fldChar w:fldCharType="end"/>
      </w:r>
      <w:r w:rsidR="007E0631">
        <w:t>.</w:t>
      </w:r>
      <w:r w:rsidR="00414B71">
        <w:t xml:space="preserve"> </w:t>
      </w:r>
    </w:p>
    <w:p w14:paraId="50ED798F" w14:textId="75E1907A" w:rsidR="00A63B85" w:rsidRDefault="00657988" w:rsidP="00A10315">
      <w:pPr>
        <w:ind w:left="426"/>
      </w:pPr>
      <w:r>
        <w:t>In order to account for the detailed spatiotemporal changes</w:t>
      </w:r>
      <w:r w:rsidR="00A10315">
        <w:t xml:space="preserve"> in smaller scales</w:t>
      </w:r>
      <w:r>
        <w:t xml:space="preserve"> </w:t>
      </w:r>
      <w:proofErr w:type="spellStart"/>
      <w:r>
        <w:t>electrodiffusion</w:t>
      </w:r>
      <w:proofErr w:type="spellEnd"/>
      <w:r>
        <w:t xml:space="preserve"> based model</w:t>
      </w:r>
      <w:r w:rsidR="002A1A13">
        <w:t>s</w:t>
      </w:r>
      <w:r>
        <w:t xml:space="preserve"> that </w:t>
      </w:r>
      <w:r w:rsidR="002A1A13">
        <w:t>are founded</w:t>
      </w:r>
      <w:r>
        <w:t xml:space="preserve"> on the Nernst-Plank Equation ha</w:t>
      </w:r>
      <w:r w:rsidR="002A1A13">
        <w:t>ve</w:t>
      </w:r>
      <w:r>
        <w:t xml:space="preserve"> been </w:t>
      </w:r>
      <w:r w:rsidR="005A28D2">
        <w:t>proposed by several group</w:t>
      </w:r>
      <w:r w:rsidR="00A10315">
        <w:t>s</w:t>
      </w:r>
      <w:r w:rsidR="00E27A40">
        <w:fldChar w:fldCharType="begin" w:fldLock="1"/>
      </w:r>
      <w:r w:rsidR="00E27A40">
        <w:instrText>ADDIN CSL_CITATION {"citationItems":[{"id":"ITEM-1","itemData":{"DOI":"10.3389/fninf.2020.00011","ISSN":"16625196","abstract":"Mathematical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setting.","author":[{"dropping-particle":"","family":"Ellingsrud","given":"Ada J.","non-dropping-particle":"","parse-names":false,"suffix":""},{"dropping-particle":"","family":"Solbrå","given":"Andreas","non-dropping-particle":"","parse-names":false,"suffix":""},{"dropping-particle":"","family":"Einevoll","given":"Gaute T.","non-dropping-particle":"","parse-names":false,"suffix":""},{"dropping-particle":"","family":"Halnes","given":"Geir","non-dropping-particle":"","parse-names":false,"suffix":""},{"dropping-particle":"","family":"Rognes","given":"Marie E.","non-dropping-particle":"","parse-names":false,"suffix":""}],"container-title":"Frontiers in Neuroinformatics","id":"ITEM-1","issue":"March","issued":{"date-parts":[["2020"]]},"page":"1-18","title":"Finite Element Simulation of Ionic Electrodiffusion in Cellular Geometries","type":"article-journal","volume":"14"},"uris":["http://www.mendeley.com/documents/?uuid=95f84316-140a-487a-a6fd-f6f3f2a8e512"]}],"mendeley":{"formattedCitation":"&lt;sup&gt;9&lt;/sup&gt;","plainTextFormattedCitation":"9","previouslyFormattedCitation":"&lt;sup&gt;9&lt;/sup&gt;"},"properties":{"noteIndex":0},"schema":"https://github.com/citation-style-language/schema/raw/master/csl-citation.json"}</w:instrText>
      </w:r>
      <w:r w:rsidR="00E27A40">
        <w:fldChar w:fldCharType="separate"/>
      </w:r>
      <w:r w:rsidR="00E27A40" w:rsidRPr="00E27A40">
        <w:rPr>
          <w:noProof/>
          <w:vertAlign w:val="superscript"/>
        </w:rPr>
        <w:t>9</w:t>
      </w:r>
      <w:r w:rsidR="00E27A40">
        <w:fldChar w:fldCharType="end"/>
      </w:r>
      <w:r w:rsidR="00E27A40" w:rsidRPr="00E27A40">
        <w:rPr>
          <w:vertAlign w:val="superscript"/>
        </w:rPr>
        <w:t>,</w:t>
      </w:r>
      <w:r w:rsidR="00E27A40">
        <w:fldChar w:fldCharType="begin" w:fldLock="1"/>
      </w:r>
      <w:r w:rsidR="00DC7BFF">
        <w:instrText>ADDIN CSL_CITATION {"citationItems":[{"id":"ITEM-1","itemData":{"DOI":"10.1371/journal.pcbi.1006510","ISBN":"1111111111","ISSN":"15537358","PMID":"30286073","abstract":"Many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ECS.","author":[{"dropping-particle":"","family":"Solbrå","given":"Andreas","non-dropping-particle":"","parse-names":false,"suffix":""},{"dropping-particle":"","family":"Bergersen","given":"Aslak Wigdahl","non-dropping-particle":"","parse-names":false,"suffix":""},{"dropping-particle":"","family":"Brink","given":"Jonas","non-dropping-particle":"van den","parse-names":false,"suffix":""},{"dropping-particle":"","family":"Malthe-Sørenssen","given":"Anders","non-dropping-particle":"","parse-names":false,"suffix":""},{"dropping-particle":"","family":"Einevoll","given":"Gaute T.","non-dropping-particle":"","parse-names":false,"suffix":""},{"dropping-particle":"","family":"Halnes","given":"Geir","non-dropping-particle":"","parse-names":false,"suffix":""}],"container-title":"PLoS Computational Biology","id":"ITEM-1","issue":"10","issued":{"date-parts":[["2018"]]},"page":"1-26","title":"A Kirchhoff-Nernst-Planck framework for modeling large scale extracellular electrodiffusion surrounding morphologically detailed neurons","type":"article-journal","volume":"14"},"uris":["http://www.mendeley.com/documents/?uuid=bcf01985-714e-45f9-9060-b2622a76096a"]}],"mendeley":{"formattedCitation":"&lt;sup&gt;11&lt;/sup&gt;","plainTextFormattedCitation":"11","previouslyFormattedCitation":"&lt;sup&gt;11&lt;/sup&gt;"},"properties":{"noteIndex":0},"schema":"https://github.com/citation-style-language/schema/raw/master/csl-citation.json"}</w:instrText>
      </w:r>
      <w:r w:rsidR="00E27A40">
        <w:fldChar w:fldCharType="separate"/>
      </w:r>
      <w:r w:rsidR="00414B71" w:rsidRPr="00414B71">
        <w:rPr>
          <w:noProof/>
          <w:vertAlign w:val="superscript"/>
        </w:rPr>
        <w:t>11</w:t>
      </w:r>
      <w:r w:rsidR="00E27A40">
        <w:fldChar w:fldCharType="end"/>
      </w:r>
      <w:r w:rsidR="00E266F1">
        <w:t xml:space="preserve">. In these </w:t>
      </w:r>
      <w:r w:rsidR="00884804">
        <w:t>instances,</w:t>
      </w:r>
      <w:r w:rsidR="00E266F1">
        <w:t xml:space="preserve"> the </w:t>
      </w:r>
      <w:r w:rsidR="005A28D2">
        <w:t>ionic driving force is dynamic and the extracellular potentials</w:t>
      </w:r>
      <w:r w:rsidR="002A1A13">
        <w:t xml:space="preserve"> and electric fields</w:t>
      </w:r>
      <w:r w:rsidR="005A28D2">
        <w:t xml:space="preserve"> can be </w:t>
      </w:r>
      <w:proofErr w:type="spellStart"/>
      <w:r w:rsidR="00FC7FE3">
        <w:t>consdiered</w:t>
      </w:r>
      <w:proofErr w:type="spellEnd"/>
      <w:r w:rsidR="002A1A13">
        <w:t xml:space="preserve"> ‘</w:t>
      </w:r>
      <w:r w:rsidR="005A28D2">
        <w:t>.</w:t>
      </w:r>
      <w:r w:rsidR="002A1A13">
        <w:t xml:space="preserve"> These models allow for the study of areas which cannot be adequately modelled by Cable Theory and provide a computational framework to simulate disease states </w:t>
      </w:r>
      <w:r w:rsidR="00A63B85">
        <w:t xml:space="preserve">with rapid </w:t>
      </w:r>
      <w:r w:rsidR="001D0FBC">
        <w:t>ion</w:t>
      </w:r>
      <w:r w:rsidR="002A1A13">
        <w:t>ic</w:t>
      </w:r>
      <w:r w:rsidR="001D0FBC">
        <w:t xml:space="preserve"> changes</w:t>
      </w:r>
      <w:r w:rsidR="002A1A13">
        <w:t>.</w:t>
      </w:r>
    </w:p>
    <w:p w14:paraId="7A69028B" w14:textId="1891D411" w:rsidR="00AC1E87" w:rsidRPr="00AC1E87" w:rsidRDefault="00AC1E87" w:rsidP="00AF68E2">
      <w:pPr>
        <w:rPr>
          <w:b/>
          <w:bCs/>
          <w:color w:val="000000" w:themeColor="text1"/>
          <w:sz w:val="28"/>
          <w:szCs w:val="22"/>
        </w:rPr>
      </w:pPr>
      <w:r>
        <w:rPr>
          <w:b/>
          <w:bCs/>
          <w:color w:val="000000" w:themeColor="text1"/>
          <w:sz w:val="28"/>
          <w:szCs w:val="22"/>
        </w:rPr>
        <w:t xml:space="preserve">Rapid ionic changes are implicated in disease processes </w:t>
      </w:r>
    </w:p>
    <w:p w14:paraId="5565F44F" w14:textId="3AF30D70" w:rsidR="00AC1E87" w:rsidRDefault="00AC1E87" w:rsidP="00AC1E87">
      <w:pPr>
        <w:ind w:left="426"/>
      </w:pPr>
      <w:r>
        <w:t>Rapid ion fluxes occur i</w:t>
      </w:r>
      <w:r w:rsidR="00AF7E7E">
        <w:t>n</w:t>
      </w:r>
      <w:r>
        <w:t xml:space="preserve"> certain neurological disorders and hence modelling </w:t>
      </w:r>
      <w:r w:rsidR="00AF7E7E">
        <w:t>these</w:t>
      </w:r>
      <w:r>
        <w:t xml:space="preserve"> dynamics </w:t>
      </w:r>
      <w:r w:rsidR="00AF7E7E">
        <w:t>are essential in the search for the mechanisms and cures of these disorders</w:t>
      </w:r>
      <w:r>
        <w:t xml:space="preserve">. In </w:t>
      </w:r>
      <w:r w:rsidR="00037047">
        <w:t xml:space="preserve">cortical spreading </w:t>
      </w:r>
      <w:r>
        <w:t xml:space="preserve">depression </w:t>
      </w:r>
      <w:r w:rsidR="00037047">
        <w:t xml:space="preserve">there is a wave of depolarizing brain activity followed by a transient wave of inhibition. This pattern of brain activity is thought to account for migraine auras and have been found to perpetuate neural damage in </w:t>
      </w:r>
      <w:r w:rsidR="002A1A13">
        <w:t>ischaemic and haemorrhagic strokes</w:t>
      </w:r>
      <w:r w:rsidR="007E01D3">
        <w:t>. Such waveforms are thought to result from interstitial K+ diffusion</w:t>
      </w:r>
      <w:r w:rsidR="007E01D3">
        <w:fldChar w:fldCharType="begin" w:fldLock="1"/>
      </w:r>
      <w:r w:rsidR="00DC7BFF">
        <w:instrText>ADDIN CSL_CITATION {"citationItems":[{"id":"ITEM-1","itemData":{"DOI":"10.1093/cercor/bhv054","author":[{"dropping-particle":"","family":"Enger","given":"Rune","non-dropping-particle":"","parse-names":false,"suffix":""},{"dropping-particle":"","family":"Tang","given":"Wannan","non-dropping-particle":"","parse-names":false,"suffix":""},{"dropping-particle":"","family":"Vindedal","given":"Gry Fluge","non-dropping-particle":"","parse-names":false,"suffix":""},{"dropping-particle":"","family":"Jensen","given":"Vidar","non-dropping-particle":"","parse-names":false,"suffix":""},{"dropping-particle":"","family":"Helm","given":"P Johannes","non-dropping-particle":"","parse-names":false,"suffix":""},{"dropping-particle":"","family":"Sprengel","given":"Rolf","non-dropping-particle":"","parse-names":false,"suffix":""},{"dropping-particle":"","family":"Looger","given":"Loren L","non-dropping-particle":"","parse-names":false,"suffix":""},{"dropping-particle":"","family":"Nagelhus","given":"Erlend A","non-dropping-particle":"","parse-names":false,"suffix":""}],"id":"ITEM-1","issue":"November","issued":{"date-parts":[["2015"]]},"page":"4469-4476","title":"Dynamics of Ionic Shifts in Cortical Spreading Depression","type":"article-journal"},"uris":["http://www.mendeley.com/documents/?uuid=0f446804-f9ad-43db-80f6-06495d45fc71"]}],"mendeley":{"formattedCitation":"&lt;sup&gt;12&lt;/sup&gt;","plainTextFormattedCitation":"12","previouslyFormattedCitation":"&lt;sup&gt;12&lt;/sup&gt;"},"properties":{"noteIndex":0},"schema":"https://github.com/citation-style-language/schema/raw/master/csl-citation.json"}</w:instrText>
      </w:r>
      <w:r w:rsidR="007E01D3">
        <w:fldChar w:fldCharType="separate"/>
      </w:r>
      <w:r w:rsidR="00414B71" w:rsidRPr="00414B71">
        <w:rPr>
          <w:noProof/>
          <w:vertAlign w:val="superscript"/>
        </w:rPr>
        <w:t>12</w:t>
      </w:r>
      <w:r w:rsidR="007E01D3">
        <w:fldChar w:fldCharType="end"/>
      </w:r>
      <w:r w:rsidR="002A1A13">
        <w:t xml:space="preserve"> occurring at rapid time scales</w:t>
      </w:r>
      <w:r w:rsidR="007E01D3">
        <w:t>.</w:t>
      </w:r>
    </w:p>
    <w:p w14:paraId="1B01AFC8" w14:textId="5D517F4C" w:rsidR="00AC1E87" w:rsidRPr="00821AAB" w:rsidRDefault="007E01D3" w:rsidP="00821AAB">
      <w:pPr>
        <w:ind w:left="426"/>
      </w:pPr>
      <w:r>
        <w:t>Epilep</w:t>
      </w:r>
      <w:r w:rsidR="00A7272E">
        <w:t xml:space="preserve">tic seizures are also </w:t>
      </w:r>
      <w:r w:rsidR="00F84045">
        <w:t>characterized by rapid ionic changes</w:t>
      </w:r>
      <w:r w:rsidR="008C1807">
        <w:fldChar w:fldCharType="begin" w:fldLock="1"/>
      </w:r>
      <w:r w:rsidR="00DC7BFF">
        <w:instrText>ADDIN CSL_CITATION {"citationItems":[{"id":"ITEM-1","itemData":{"DOI":"10.3389/fncel.2015.00419","author":[{"dropping-particle":"V","family":"Raimondo","given":"Joseph","non-dropping-particle":"","parse-names":false,"suffix":""},{"dropping-particle":"","family":"Burman","given":"Richard J","non-dropping-particle":"","parse-names":false,"suffix":""},{"dropping-particle":"","family":"Katz","given":"Arieh A","non-dropping-particle":"","parse-names":false,"suffix":""},{"dropping-particle":"","family":"Akerman","given":"Colin J","non-dropping-particle":"","parse-names":false,"suffix":""},{"dropping-particle":"V","family":"Raimondo","given":"Joseph","non-dropping-particle":"","parse-names":false,"suffix":""}],"id":"ITEM-1","issue":"October","issued":{"date-parts":[["2015"]]},"page":"1-14","title":"Ion dynamics during seizures","type":"article-journal","volume":"9"},"uris":["http://www.mendeley.com/documents/?uuid=103b243a-53c5-44b5-bb6f-1a597d6acf96"]}],"mendeley":{"formattedCitation":"&lt;sup&gt;13&lt;/sup&gt;","plainTextFormattedCitation":"13","previouslyFormattedCitation":"&lt;sup&gt;13&lt;/sup&gt;"},"properties":{"noteIndex":0},"schema":"https://github.com/citation-style-language/schema/raw/master/csl-citation.json"}</w:instrText>
      </w:r>
      <w:r w:rsidR="008C1807">
        <w:fldChar w:fldCharType="separate"/>
      </w:r>
      <w:r w:rsidR="00414B71" w:rsidRPr="00414B71">
        <w:rPr>
          <w:noProof/>
          <w:vertAlign w:val="superscript"/>
        </w:rPr>
        <w:t>13</w:t>
      </w:r>
      <w:r w:rsidR="008C1807">
        <w:fldChar w:fldCharType="end"/>
      </w:r>
      <w:r w:rsidR="00F84045">
        <w:t xml:space="preserve">. </w:t>
      </w:r>
      <w:r w:rsidR="002A1A13">
        <w:t>Moreover, s</w:t>
      </w:r>
      <w:r w:rsidR="00F84045">
        <w:t xml:space="preserve">eizures and status </w:t>
      </w:r>
      <w:r w:rsidR="00B67D78">
        <w:t>epilepticus, are</w:t>
      </w:r>
      <w:r w:rsidR="00F84045">
        <w:t xml:space="preserve"> challenging to study experimentally, thus computational models offer a </w:t>
      </w:r>
      <w:r w:rsidR="00821AAB">
        <w:t>more accessible means to</w:t>
      </w:r>
      <w:r w:rsidR="00F84045">
        <w:t xml:space="preserve"> test hypotheses</w:t>
      </w:r>
      <w:r w:rsidR="0071129A">
        <w:t xml:space="preserve">. </w:t>
      </w:r>
      <w:r w:rsidR="00AF7E7E">
        <w:t>M</w:t>
      </w:r>
      <w:r w:rsidR="00A7272E">
        <w:t>ode</w:t>
      </w:r>
      <w:r w:rsidR="00AF7E7E">
        <w:t>ls which aim to simulate</w:t>
      </w:r>
      <w:r w:rsidR="00A7272E">
        <w:t xml:space="preserve"> the </w:t>
      </w:r>
      <w:r w:rsidR="00AF7E7E">
        <w:t>cellular processes occurring</w:t>
      </w:r>
      <w:r w:rsidR="00A7272E">
        <w:t xml:space="preserve"> in epilepsy and cortical spreading depression</w:t>
      </w:r>
      <w:r w:rsidR="00AF7E7E">
        <w:t xml:space="preserve"> require the capacity to</w:t>
      </w:r>
      <w:r w:rsidR="00A7272E">
        <w:t xml:space="preserve"> </w:t>
      </w:r>
      <w:r w:rsidR="0071129A">
        <w:t xml:space="preserve">account for </w:t>
      </w:r>
      <w:r w:rsidR="00A7272E">
        <w:t>ionic flu</w:t>
      </w:r>
      <w:r w:rsidR="00AF7E7E">
        <w:t>ctuations</w:t>
      </w:r>
      <w:r w:rsidR="00A7272E">
        <w:t xml:space="preserve"> and subsequent changes in ionic driving forces</w:t>
      </w:r>
      <w:r w:rsidR="0071129A">
        <w:t>.</w:t>
      </w:r>
      <w:r w:rsidR="0071129A" w:rsidRPr="0071129A">
        <w:t xml:space="preserve"> </w:t>
      </w:r>
      <w:r w:rsidR="0071129A">
        <w:t xml:space="preserve">In silico testing using </w:t>
      </w:r>
      <w:proofErr w:type="spellStart"/>
      <w:r w:rsidR="0071129A">
        <w:t>electrodiffusion</w:t>
      </w:r>
      <w:proofErr w:type="spellEnd"/>
      <w:r w:rsidR="0071129A">
        <w:t xml:space="preserve"> based models may ultimately provide novel mechanisms for the treatment of</w:t>
      </w:r>
      <w:r w:rsidR="00BC1539">
        <w:t xml:space="preserve"> these life-threatening conditions</w:t>
      </w:r>
    </w:p>
    <w:p w14:paraId="507DC38B" w14:textId="3C186906" w:rsidR="00AC1E87" w:rsidRPr="00AC1E87" w:rsidRDefault="00AC1E87" w:rsidP="00AF68E2">
      <w:pPr>
        <w:rPr>
          <w:b/>
          <w:bCs/>
          <w:color w:val="000000" w:themeColor="text1"/>
          <w:sz w:val="28"/>
          <w:szCs w:val="22"/>
        </w:rPr>
      </w:pPr>
      <w:proofErr w:type="spellStart"/>
      <w:r w:rsidRPr="00AC1E87">
        <w:rPr>
          <w:b/>
          <w:bCs/>
          <w:color w:val="000000" w:themeColor="text1"/>
          <w:sz w:val="28"/>
          <w:szCs w:val="22"/>
        </w:rPr>
        <w:t>Electrodiffusion</w:t>
      </w:r>
      <w:proofErr w:type="spellEnd"/>
      <w:r w:rsidRPr="00AC1E87">
        <w:rPr>
          <w:b/>
          <w:bCs/>
          <w:color w:val="000000" w:themeColor="text1"/>
          <w:sz w:val="28"/>
          <w:szCs w:val="22"/>
        </w:rPr>
        <w:t xml:space="preserve"> based models </w:t>
      </w:r>
    </w:p>
    <w:p w14:paraId="557CCC0B" w14:textId="566272CB" w:rsidR="00AC1E87" w:rsidRPr="00D231F2" w:rsidRDefault="0011060E" w:rsidP="00007BC1">
      <w:pPr>
        <w:ind w:left="426"/>
        <w:rPr>
          <w:b/>
          <w:bCs/>
        </w:rPr>
      </w:pPr>
      <w:proofErr w:type="spellStart"/>
      <w:r>
        <w:t>Electrodiffusion</w:t>
      </w:r>
      <w:proofErr w:type="spellEnd"/>
      <w:r>
        <w:t xml:space="preserve"> based models incorporate</w:t>
      </w:r>
      <w:r w:rsidR="00007BC1">
        <w:t xml:space="preserve"> ionic movement due to</w:t>
      </w:r>
      <w:r>
        <w:t xml:space="preserve"> electric</w:t>
      </w:r>
      <w:r w:rsidR="00007BC1">
        <w:t xml:space="preserve"> fields</w:t>
      </w:r>
      <w:r>
        <w:t xml:space="preserve"> (drift), as well as the movement of ions along their concentration gradients (diffusion). Albert Hodgkin, one of the pioneers in the field of neuronal modelling, makes the following analogy: “</w:t>
      </w:r>
      <w:r w:rsidRPr="00923AA2">
        <w:rPr>
          <w:i/>
          <w:iCs/>
        </w:rPr>
        <w:t xml:space="preserve">diffusion is like a hopping flea… </w:t>
      </w:r>
      <w:proofErr w:type="spellStart"/>
      <w:r w:rsidRPr="00923AA2">
        <w:rPr>
          <w:i/>
          <w:iCs/>
        </w:rPr>
        <w:t>electrodiffusion</w:t>
      </w:r>
      <w:proofErr w:type="spellEnd"/>
      <w:r w:rsidRPr="00923AA2">
        <w:rPr>
          <w:i/>
          <w:iCs/>
        </w:rPr>
        <w:t xml:space="preserve"> is like a flea that is hopping in a breeze” </w:t>
      </w:r>
      <w:r w:rsidRPr="0027313B">
        <w:t xml:space="preserve"> </w:t>
      </w:r>
      <w:r w:rsidRPr="0027313B">
        <w:fldChar w:fldCharType="begin" w:fldLock="1"/>
      </w:r>
      <w:r w:rsidR="00DC7BFF">
        <w:instrText>ADDIN CSL_CITATION {"citationItems":[{"id":"ITEM-1","itemData":{"DOI":"10.3902/jnns.11.157_2","ISBN":"9780195104912","ISSN":"1340-766X","abstract":"Neural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physics.","author":[{"dropping-particle":"","family":"Koch","given":"Christof","non-dropping-particle":"","parse-names":false,"suffix":""}],"container-title":"The Brain &amp; Neural Networks","id":"ITEM-1","issue":"3","issued":{"date-parts":[["2004"]]},"number-of-pages":"157_2-158","title":"Biophysics of Computation Information Processing in Single Neuron","type":"book","volume":"11"},"uris":["http://www.mendeley.com/documents/?uuid=3938a87c-08ce-42a5-bf68-068271fdf157"]}],"mendeley":{"formattedCitation":"&lt;sup&gt;14&lt;/sup&gt;","plainTextFormattedCitation":"14","previouslyFormattedCitation":"&lt;sup&gt;14&lt;/sup&gt;"},"properties":{"noteIndex":0},"schema":"https://github.com/citation-style-language/schema/raw/master/csl-citation.json"}</w:instrText>
      </w:r>
      <w:r w:rsidRPr="0027313B">
        <w:fldChar w:fldCharType="separate"/>
      </w:r>
      <w:r w:rsidR="00414B71" w:rsidRPr="00414B71">
        <w:rPr>
          <w:noProof/>
          <w:vertAlign w:val="superscript"/>
        </w:rPr>
        <w:t>14</w:t>
      </w:r>
      <w:r w:rsidRPr="0027313B">
        <w:fldChar w:fldCharType="end"/>
      </w:r>
      <w:r w:rsidRPr="00923AA2">
        <w:rPr>
          <w:i/>
          <w:iCs/>
        </w:rPr>
        <w:t xml:space="preserve">. </w:t>
      </w:r>
      <w:r w:rsidR="00D231F2">
        <w:t xml:space="preserve">A detailed understanding of both the electrochemical diffusive properties of ions and the respective electric fields </w:t>
      </w:r>
      <w:r w:rsidR="00D231F2" w:rsidRPr="00D231F2">
        <w:rPr>
          <w:i/>
          <w:iCs/>
        </w:rPr>
        <w:t>(“breeze”)</w:t>
      </w:r>
      <w:r w:rsidR="00D231F2">
        <w:rPr>
          <w:i/>
          <w:iCs/>
        </w:rPr>
        <w:t xml:space="preserve"> </w:t>
      </w:r>
      <w:r w:rsidR="00D231F2">
        <w:t>which surround them is therefore needed to model this phenomenon.</w:t>
      </w:r>
    </w:p>
    <w:p w14:paraId="758DA25B" w14:textId="153EBA06" w:rsidR="00AC1E87" w:rsidRDefault="00D231F2" w:rsidP="00AC1E87">
      <w:pPr>
        <w:ind w:left="426"/>
      </w:pPr>
      <w:r>
        <w:t xml:space="preserve">A recent review of </w:t>
      </w:r>
      <w:proofErr w:type="spellStart"/>
      <w:r>
        <w:t>Electrodiffusion</w:t>
      </w:r>
      <w:proofErr w:type="spellEnd"/>
      <w:r>
        <w:t xml:space="preserve"> by </w:t>
      </w:r>
      <w:proofErr w:type="spellStart"/>
      <w:r w:rsidR="00AC1E87">
        <w:t>Savtchenko</w:t>
      </w:r>
      <w:proofErr w:type="spellEnd"/>
      <w:r w:rsidR="00AC1E87">
        <w:t xml:space="preserve"> et al.</w:t>
      </w:r>
      <w:r w:rsidR="00AC1E87">
        <w:fldChar w:fldCharType="begin" w:fldLock="1"/>
      </w:r>
      <w:r w:rsidR="00AC1E87">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7&lt;/sup&gt;","plainTextFormattedCitation":"7","previouslyFormattedCitation":"&lt;sup&gt;7&lt;/sup&gt;"},"properties":{"noteIndex":0},"schema":"https://github.com/citation-style-language/schema/raw/master/csl-citation.json"}</w:instrText>
      </w:r>
      <w:r w:rsidR="00AC1E87">
        <w:fldChar w:fldCharType="separate"/>
      </w:r>
      <w:r w:rsidR="00AC1E87" w:rsidRPr="006C42B4">
        <w:rPr>
          <w:noProof/>
          <w:vertAlign w:val="superscript"/>
        </w:rPr>
        <w:t>7</w:t>
      </w:r>
      <w:r w:rsidR="00AC1E87">
        <w:fldChar w:fldCharType="end"/>
      </w:r>
      <w:r>
        <w:t xml:space="preserve"> </w:t>
      </w:r>
      <w:r w:rsidR="00AC1E87">
        <w:t xml:space="preserve"> </w:t>
      </w:r>
      <w:r>
        <w:t>classify three</w:t>
      </w:r>
      <w:r w:rsidR="00AC1E87">
        <w:t xml:space="preserve"> major sources of electric fields</w:t>
      </w:r>
      <w:r>
        <w:t>.</w:t>
      </w:r>
      <w:r w:rsidR="00AC1E87">
        <w:t xml:space="preserve"> </w:t>
      </w:r>
      <w:r>
        <w:t>Firstly,</w:t>
      </w:r>
      <w:r w:rsidR="00AC1E87">
        <w:t xml:space="preserve"> fields as a result of electric current flow also referred to local field potentials</w:t>
      </w:r>
      <w:r w:rsidR="007723A9">
        <w:t xml:space="preserve"> or extracellular currents. Such currents are not accounted for in Cable Theory. </w:t>
      </w:r>
      <w:r w:rsidR="007723A9">
        <w:lastRenderedPageBreak/>
        <w:t>Secondly,</w:t>
      </w:r>
      <w:r w:rsidR="00AC1E87">
        <w:t xml:space="preserve"> fields </w:t>
      </w:r>
      <w:r w:rsidR="007723A9">
        <w:t xml:space="preserve">occurring due </w:t>
      </w:r>
      <w:r w:rsidR="00AC1E87">
        <w:t xml:space="preserve">to the heterogeneity in the distribution of </w:t>
      </w:r>
      <w:r w:rsidR="007723A9">
        <w:t xml:space="preserve">membrane ion </w:t>
      </w:r>
      <w:r w:rsidR="00AC1E87">
        <w:t>channels causing net submembrane currents</w:t>
      </w:r>
      <w:r w:rsidR="007723A9">
        <w:t>, and thirdly,</w:t>
      </w:r>
      <w:r w:rsidR="00AC1E87">
        <w:t xml:space="preserve"> fields across the synaptic cleft</w:t>
      </w:r>
      <w:r w:rsidR="00857120">
        <w:t>.</w:t>
      </w:r>
      <w:r w:rsidR="00BC1539">
        <w:t xml:space="preserve"> In </w:t>
      </w:r>
      <w:proofErr w:type="spellStart"/>
      <w:r w:rsidR="00BC1539">
        <w:t>electrodiffusion</w:t>
      </w:r>
      <w:proofErr w:type="spellEnd"/>
      <w:r w:rsidR="00BC1539">
        <w:t xml:space="preserve"> ionic currents affect the field, and likewise, the electric field affects ionic currents</w:t>
      </w:r>
      <w:r>
        <w:t xml:space="preserve">. </w:t>
      </w:r>
    </w:p>
    <w:p w14:paraId="6B1D9A06" w14:textId="6B383C49" w:rsidR="00710EDD" w:rsidRDefault="00710EDD" w:rsidP="00AC1E87">
      <w:pPr>
        <w:ind w:left="426"/>
      </w:pPr>
      <w:r>
        <w:t xml:space="preserve">Calculating the detailed interaction between the field and current allows </w:t>
      </w:r>
      <w:r w:rsidR="00857120">
        <w:t>for the simultaneous and precise determination of ionic concentrations at discrete moments in space and time</w:t>
      </w:r>
      <w:r w:rsidR="00DC0B2A">
        <w:fldChar w:fldCharType="begin" w:fldLock="1"/>
      </w:r>
      <w:r w:rsidR="00DC7BFF">
        <w:instrText>ADDIN CSL_CITATION {"citationItems":[{"id":"ITEM-1","itemData":{"DOI":"10.1371/journal.pcbi.1006510","ISBN":"1111111111","ISSN":"15537358","PMID":"30286073","abstract":"Many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ECS.","author":[{"dropping-particle":"","family":"Solbrå","given":"Andreas","non-dropping-particle":"","parse-names":false,"suffix":""},{"dropping-particle":"","family":"Bergersen","given":"Aslak Wigdahl","non-dropping-particle":"","parse-names":false,"suffix":""},{"dropping-particle":"","family":"Brink","given":"Jonas","non-dropping-particle":"van den","parse-names":false,"suffix":""},{"dropping-particle":"","family":"Malthe-Sørenssen","given":"Anders","non-dropping-particle":"","parse-names":false,"suffix":""},{"dropping-particle":"","family":"Einevoll","given":"Gaute T.","non-dropping-particle":"","parse-names":false,"suffix":""},{"dropping-particle":"","family":"Halnes","given":"Geir","non-dropping-particle":"","parse-names":false,"suffix":""}],"container-title":"PLoS Computational Biology","id":"ITEM-1","issue":"10","issued":{"date-parts":[["2018"]]},"page":"1-26","title":"A Kirchhoff-Nernst-Planck framework for modeling large scale extracellular electrodiffusion surrounding morphologically detailed neurons","type":"article-journal","volume":"14"},"uris":["http://www.mendeley.com/documents/?uuid=bcf01985-714e-45f9-9060-b2622a76096a"]}],"mendeley":{"formattedCitation":"&lt;sup&gt;11&lt;/sup&gt;","plainTextFormattedCitation":"11","previouslyFormattedCitation":"&lt;sup&gt;11&lt;/sup&gt;"},"properties":{"noteIndex":0},"schema":"https://github.com/citation-style-language/schema/raw/master/csl-citation.json"}</w:instrText>
      </w:r>
      <w:r w:rsidR="00DC0B2A">
        <w:fldChar w:fldCharType="separate"/>
      </w:r>
      <w:r w:rsidR="00414B71" w:rsidRPr="00414B71">
        <w:rPr>
          <w:noProof/>
          <w:vertAlign w:val="superscript"/>
        </w:rPr>
        <w:t>11</w:t>
      </w:r>
      <w:r w:rsidR="00DC0B2A">
        <w:fldChar w:fldCharType="end"/>
      </w:r>
      <w:r>
        <w:t>; such dynamic values are not accessible in Cable Theory</w:t>
      </w:r>
      <w:r w:rsidR="00007BC1">
        <w:t xml:space="preserve">. </w:t>
      </w:r>
      <w:r w:rsidR="00DC7BFF">
        <w:t>Qian and Sejnowski</w:t>
      </w:r>
      <w:r w:rsidR="00DC7BFF">
        <w:fldChar w:fldCharType="begin" w:fldLock="1"/>
      </w:r>
      <w:r>
        <w:instrText xml:space="preserve">ADDIN CSL_CITATION {"citationItems":[{"id":"ITEM-1","itemData":{"DOI":"10.1007/BF00217656","ISSN":"03401200","abstract":"The Nernst-Planck equation for electrodiffusion was applied to axons, dendrites and spines. For thick processes (1 </w:instrText>
      </w:r>
      <w:r>
        <w:rPr>
          <w:rFonts w:hint="eastAsia"/>
        </w:rPr>
        <w:instrText>μ</w:instrText>
      </w:r>
      <w:r>
        <w:instrText xml:space="preserve">m) the results of computer simulation agreed accurately with the cable model for passive conduction and for propagating action potentials. For thin processes (0.1 </w:instrText>
      </w:r>
      <w:r>
        <w:rPr>
          <w:rFonts w:hint="eastAsia"/>
        </w:rPr>
        <w:instrText>μ</w:instrText>
      </w:r>
      <w:r>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15&lt;/sup&gt;","plainTextFormattedCitation":"15","previouslyFormattedCitation":"&lt;sup&gt;15&lt;/sup&gt;"},"properties":{"noteIndex":0},"schema":"https://github.com/citation-style-language/schema/raw/master/csl-citation.json"}</w:instrText>
      </w:r>
      <w:r w:rsidR="00DC7BFF">
        <w:fldChar w:fldCharType="separate"/>
      </w:r>
      <w:r w:rsidR="00DC7BFF" w:rsidRPr="00DC7BFF">
        <w:rPr>
          <w:noProof/>
          <w:vertAlign w:val="superscript"/>
        </w:rPr>
        <w:t>15</w:t>
      </w:r>
      <w:r w:rsidR="00DC7BFF">
        <w:fldChar w:fldCharType="end"/>
      </w:r>
      <w:r w:rsidR="00DC7BFF">
        <w:t xml:space="preserve"> developed one of the first </w:t>
      </w:r>
      <w:proofErr w:type="spellStart"/>
      <w:r w:rsidR="00DC7BFF">
        <w:t>electrodiffusion</w:t>
      </w:r>
      <w:proofErr w:type="spellEnd"/>
      <w:r w:rsidR="00DC7BFF">
        <w:t xml:space="preserve"> based models and compared it to </w:t>
      </w:r>
      <w:r w:rsidR="00BC1539">
        <w:t>C</w:t>
      </w:r>
      <w:r w:rsidR="00DC7BFF">
        <w:t>able</w:t>
      </w:r>
      <w:r w:rsidR="00BC1539">
        <w:t xml:space="preserve"> T</w:t>
      </w:r>
      <w:r w:rsidR="00DC7BFF">
        <w:t xml:space="preserve">heory. They found that in settings of rapid ionic flux and thin dendritic processes (&lt;0.1 um) significant errors were made in the predictions of membrane potentials and concentrations when the </w:t>
      </w:r>
      <w:r w:rsidR="00BC1539">
        <w:t>C</w:t>
      </w:r>
      <w:r w:rsidR="00DC7BFF">
        <w:t xml:space="preserve">able </w:t>
      </w:r>
      <w:r w:rsidR="00BC1539">
        <w:t>T</w:t>
      </w:r>
      <w:r w:rsidR="00DC7BFF">
        <w:t xml:space="preserve">heory was used relative to their one-dimensional </w:t>
      </w:r>
      <w:proofErr w:type="spellStart"/>
      <w:r w:rsidR="00DC7BFF">
        <w:t>electrodiffusion</w:t>
      </w:r>
      <w:proofErr w:type="spellEnd"/>
      <w:r w:rsidR="00DC7BFF">
        <w:t xml:space="preserve"> based model. </w:t>
      </w:r>
    </w:p>
    <w:p w14:paraId="0D39AA7B" w14:textId="456B9746" w:rsidR="00007BC1" w:rsidRDefault="00710EDD" w:rsidP="00AC1E87">
      <w:pPr>
        <w:ind w:left="426"/>
      </w:pPr>
      <w:r>
        <w:t>Another finding by Qian and Sejnowski</w:t>
      </w:r>
      <w:r>
        <w:fldChar w:fldCharType="begin" w:fldLock="1"/>
      </w:r>
      <w:r w:rsidR="00402C5C">
        <w:instrText xml:space="preserve">ADDIN CSL_CITATION {"citationItems":[{"id":"ITEM-1","itemData":{"DOI":"10.1007/BF00217656","ISSN":"03401200","abstract":"The Nernst-Planck equation for electrodiffusion was applied to axons, dendrites and spines. For thick processes (1 </w:instrText>
      </w:r>
      <w:r w:rsidR="00402C5C">
        <w:rPr>
          <w:rFonts w:hint="eastAsia"/>
        </w:rPr>
        <w:instrText>μ</w:instrText>
      </w:r>
      <w:r w:rsidR="00402C5C">
        <w:instrText xml:space="preserve">m) the results of computer simulation agreed accurately with the cable model for passive conduction and for propagating action potentials. For thin processes (0.1 </w:instrText>
      </w:r>
      <w:r w:rsidR="00402C5C">
        <w:rPr>
          <w:rFonts w:hint="eastAsia"/>
        </w:rPr>
        <w:instrText>μ</w:instrText>
      </w:r>
      <w:r w:rsidR="00402C5C">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15&lt;/sup&gt;","plainTextFormattedCitation":"15","previouslyFormattedCitation":"&lt;sup&gt;15&lt;/sup&gt;"},"properties":{"noteIndex":0},"schema":"https://github.com/citation-style-language/schema/raw/master/csl-citation.json"}</w:instrText>
      </w:r>
      <w:r>
        <w:fldChar w:fldCharType="separate"/>
      </w:r>
      <w:r w:rsidRPr="00710EDD">
        <w:rPr>
          <w:noProof/>
          <w:vertAlign w:val="superscript"/>
        </w:rPr>
        <w:t>15</w:t>
      </w:r>
      <w:r>
        <w:fldChar w:fldCharType="end"/>
      </w:r>
      <w:r>
        <w:t xml:space="preserve"> reflects that </w:t>
      </w:r>
      <w:proofErr w:type="spellStart"/>
      <w:r>
        <w:t>electrodiffusion</w:t>
      </w:r>
      <w:proofErr w:type="spellEnd"/>
      <w:r>
        <w:t xml:space="preserve"> based models can help advance neuroscientific theory. They s</w:t>
      </w:r>
      <w:r w:rsidR="00DC7BFF">
        <w:t>how</w:t>
      </w:r>
      <w:r>
        <w:t>ed</w:t>
      </w:r>
      <w:r w:rsidR="00DC7BFF">
        <w:t xml:space="preserve"> that</w:t>
      </w:r>
      <w:r>
        <w:t xml:space="preserve"> due to electro-diffusive properties</w:t>
      </w:r>
      <w:r w:rsidR="00DC7BFF">
        <w:t xml:space="preserve"> inhibitory inputs </w:t>
      </w:r>
      <w:r>
        <w:t>which synapse on</w:t>
      </w:r>
      <w:r w:rsidR="00DC7BFF">
        <w:t xml:space="preserve"> dendritic spines are ineffective</w:t>
      </w:r>
      <w:r>
        <w:t>.</w:t>
      </w:r>
      <w:r w:rsidR="00DC7BFF">
        <w:t xml:space="preserve"> </w:t>
      </w:r>
      <w:r>
        <w:t>This may</w:t>
      </w:r>
      <w:r w:rsidR="00DC7BFF">
        <w:t xml:space="preserve"> provid</w:t>
      </w:r>
      <w:r>
        <w:t>e partial</w:t>
      </w:r>
      <w:r w:rsidR="00DC7BFF">
        <w:t xml:space="preserve"> explanation for the </w:t>
      </w:r>
      <w:r>
        <w:t>mystery of why</w:t>
      </w:r>
      <w:r w:rsidR="00DC7BFF">
        <w:t xml:space="preserve"> most synaptic input onto spines is excitatory.</w:t>
      </w:r>
      <w:r>
        <w:t xml:space="preserve"> </w:t>
      </w:r>
      <w:proofErr w:type="spellStart"/>
      <w:r>
        <w:t>Savtchenko</w:t>
      </w:r>
      <w:proofErr w:type="spellEnd"/>
      <w:r>
        <w:t xml:space="preserve"> et al</w:t>
      </w:r>
      <w:r w:rsidR="00402C5C">
        <w:fldChar w:fldCharType="begin" w:fldLock="1"/>
      </w:r>
      <w:r w:rsidR="00402C5C">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7&lt;/sup&gt;","plainTextFormattedCitation":"7","previouslyFormattedCitation":"&lt;sup&gt;7&lt;/sup&gt;"},"properties":{"noteIndex":0},"schema":"https://github.com/citation-style-language/schema/raw/master/csl-citation.json"}</w:instrText>
      </w:r>
      <w:r w:rsidR="00402C5C">
        <w:fldChar w:fldCharType="separate"/>
      </w:r>
      <w:r w:rsidR="00402C5C" w:rsidRPr="00402C5C">
        <w:rPr>
          <w:noProof/>
          <w:vertAlign w:val="superscript"/>
        </w:rPr>
        <w:t>7</w:t>
      </w:r>
      <w:r w:rsidR="00402C5C">
        <w:fldChar w:fldCharType="end"/>
      </w:r>
      <w:r w:rsidR="00402C5C">
        <w:t xml:space="preserve"> also speculate that it is the electro-diffusive phenomena which influence synaptic plasticity at dendritic spines</w:t>
      </w:r>
      <w:r w:rsidR="00402C5C">
        <w:fldChar w:fldCharType="begin" w:fldLock="1"/>
      </w:r>
      <w:r w:rsidR="00662B56">
        <w:instrText>ADDIN CSL_CITATION {"citationItems":[{"id":"ITEM-1","itemData":{"ISBN":"9780199568413","author":[{"dropping-particle":"","family":"Trappenberg","given":"Thomas","non-dropping-particle":"","parse-names":false,"suffix":""}],"id":"ITEM-1","issued":{"date-parts":[["0"]]},"title":"Fundamentals of computational neuroscience","type":"book"},"uris":["http://www.mendeley.com/documents/?uuid=107371ba-bb48-43f5-9f59-e6eba1afaca9"]}],"mendeley":{"formattedCitation":"&lt;sup&gt;16&lt;/sup&gt;","plainTextFormattedCitation":"16","previouslyFormattedCitation":"&lt;sup&gt;16&lt;/sup&gt;"},"properties":{"noteIndex":0},"schema":"https://github.com/citation-style-language/schema/raw/master/csl-citation.json"}</w:instrText>
      </w:r>
      <w:r w:rsidR="00402C5C">
        <w:fldChar w:fldCharType="separate"/>
      </w:r>
      <w:r w:rsidR="00402C5C" w:rsidRPr="00402C5C">
        <w:rPr>
          <w:noProof/>
          <w:vertAlign w:val="superscript"/>
        </w:rPr>
        <w:t>16</w:t>
      </w:r>
      <w:r w:rsidR="00402C5C">
        <w:fldChar w:fldCharType="end"/>
      </w:r>
      <w:r w:rsidR="00402C5C">
        <w:t>.</w:t>
      </w:r>
    </w:p>
    <w:p w14:paraId="1ED35268" w14:textId="07CA6049" w:rsidR="00AC1E87" w:rsidRDefault="00402C5C" w:rsidP="00AC1E87">
      <w:pPr>
        <w:ind w:left="426"/>
      </w:pPr>
      <w:r>
        <w:t>M</w:t>
      </w:r>
      <w:r w:rsidR="00AC1E87">
        <w:t>odelling this highly dynamic</w:t>
      </w:r>
      <w:r>
        <w:t>, non-linear</w:t>
      </w:r>
      <w:r w:rsidR="00AC1E87">
        <w:t xml:space="preserve"> and complex process requires significant computational power. This factor has dissuaded computational biologists from pursuing such models, however with the computational resources </w:t>
      </w:r>
      <w:r w:rsidR="00FF4915">
        <w:t xml:space="preserve">now </w:t>
      </w:r>
      <w:r w:rsidR="00AC1E87">
        <w:t>publicly</w:t>
      </w:r>
      <w:r w:rsidR="00FF4915">
        <w:t xml:space="preserve"> available</w:t>
      </w:r>
      <w:r w:rsidR="00AC1E87">
        <w:t>, such computations can be performed in a few hours as opposed to days or weeks.</w:t>
      </w:r>
      <w:r w:rsidR="0011060E">
        <w:t xml:space="preserve"> Incorporating</w:t>
      </w:r>
      <w:r w:rsidR="00AC1E87">
        <w:t xml:space="preserve"> </w:t>
      </w:r>
      <w:proofErr w:type="spellStart"/>
      <w:r w:rsidR="0011060E">
        <w:t>electrodiffusion</w:t>
      </w:r>
      <w:proofErr w:type="spellEnd"/>
      <w:r w:rsidR="0011060E">
        <w:t xml:space="preserve"> into computational models</w:t>
      </w:r>
      <w:r>
        <w:t xml:space="preserve"> of neurons</w:t>
      </w:r>
      <w:r w:rsidR="0011060E">
        <w:t xml:space="preserve"> is a necessary step in making accurate models which can deal with rapid ionic fluxes. A</w:t>
      </w:r>
      <w:r w:rsidR="00611FBB">
        <w:t xml:space="preserve"> further</w:t>
      </w:r>
      <w:r w:rsidR="0011060E">
        <w:t xml:space="preserve"> step forward would be to include impermeant anions in </w:t>
      </w:r>
      <w:proofErr w:type="spellStart"/>
      <w:r w:rsidR="0011060E">
        <w:t>electrodiffusion</w:t>
      </w:r>
      <w:proofErr w:type="spellEnd"/>
      <w:r w:rsidR="0011060E">
        <w:t xml:space="preserve"> based models.</w:t>
      </w:r>
    </w:p>
    <w:p w14:paraId="2BD6ED4C" w14:textId="053E50DD" w:rsidR="00143959" w:rsidRPr="00143959" w:rsidRDefault="00AC1E87" w:rsidP="00143959">
      <w:pPr>
        <w:rPr>
          <w:b/>
          <w:bCs/>
          <w:color w:val="000000" w:themeColor="text1"/>
          <w:sz w:val="28"/>
          <w:szCs w:val="22"/>
        </w:rPr>
      </w:pPr>
      <w:r w:rsidRPr="00AC1E87">
        <w:rPr>
          <w:b/>
          <w:bCs/>
          <w:color w:val="000000" w:themeColor="text1"/>
          <w:sz w:val="28"/>
          <w:szCs w:val="22"/>
        </w:rPr>
        <w:t>Impermeant anions</w:t>
      </w:r>
      <w:r>
        <w:rPr>
          <w:b/>
          <w:bCs/>
          <w:color w:val="000000" w:themeColor="text1"/>
          <w:sz w:val="28"/>
          <w:szCs w:val="22"/>
        </w:rPr>
        <w:t xml:space="preserve"> </w:t>
      </w:r>
    </w:p>
    <w:p w14:paraId="1502C7E2" w14:textId="77777777" w:rsidR="00402C5C" w:rsidRDefault="00155F06" w:rsidP="00402C5C">
      <w:pPr>
        <w:ind w:left="426"/>
      </w:pPr>
      <w:r>
        <w:rPr>
          <w:color w:val="000000" w:themeColor="text1"/>
        </w:rPr>
        <w:t xml:space="preserve">Impermeant anions are negatively charged molecules (e.g. </w:t>
      </w:r>
      <w:r>
        <w:t xml:space="preserve">proteins, nucleic acids, metabolites etc.) </w:t>
      </w:r>
      <w:r>
        <w:rPr>
          <w:color w:val="000000" w:themeColor="text1"/>
        </w:rPr>
        <w:t>which are often neglected in the</w:t>
      </w:r>
      <w:r w:rsidR="00402C5C">
        <w:rPr>
          <w:color w:val="000000" w:themeColor="text1"/>
        </w:rPr>
        <w:t xml:space="preserve"> traditional</w:t>
      </w:r>
      <w:r>
        <w:rPr>
          <w:color w:val="000000" w:themeColor="text1"/>
        </w:rPr>
        <w:t xml:space="preserve"> computational models</w:t>
      </w:r>
      <w:r w:rsidR="00402C5C">
        <w:rPr>
          <w:color w:val="000000" w:themeColor="text1"/>
        </w:rPr>
        <w:t xml:space="preserve"> of neurons</w:t>
      </w:r>
      <w:r>
        <w:rPr>
          <w:color w:val="000000" w:themeColor="text1"/>
        </w:rPr>
        <w:t xml:space="preserve">. Unlike </w:t>
      </w:r>
      <w:r w:rsidR="00143959" w:rsidRPr="00E85EFB">
        <w:t>sodium (Na+), potassium (K+), chloride (Cl-)</w:t>
      </w:r>
      <w:r>
        <w:t>,</w:t>
      </w:r>
      <w:r w:rsidR="00114E84">
        <w:t xml:space="preserve"> and</w:t>
      </w:r>
      <w:r w:rsidR="00143959" w:rsidRPr="00E85EFB">
        <w:t xml:space="preserve"> bicarbonate (HCO3-)</w:t>
      </w:r>
      <w:r>
        <w:t xml:space="preserve"> ions which can move freely between intracellular and extracellular compartments, impermeant anions are trapped on either side of the membrane as there are</w:t>
      </w:r>
      <w:r w:rsidR="00114E84">
        <w:t xml:space="preserve"> no</w:t>
      </w:r>
      <w:r>
        <w:t xml:space="preserve"> specific channels o</w:t>
      </w:r>
      <w:r w:rsidR="00402C5C">
        <w:t>r</w:t>
      </w:r>
      <w:r>
        <w:t xml:space="preserve"> pumps for them in human tissues.</w:t>
      </w:r>
      <w:r w:rsidR="00F5705C">
        <w:t xml:space="preserve"> </w:t>
      </w:r>
      <w:r w:rsidR="00143959" w:rsidRPr="00E85EFB">
        <w:t>Due to the vast extracellular volume relative to the intracellular volume</w:t>
      </w:r>
      <w:r w:rsidR="00114E84">
        <w:t>,</w:t>
      </w:r>
      <w:r w:rsidR="00143959" w:rsidRPr="00E85EFB">
        <w:t xml:space="preserve"> the concentration</w:t>
      </w:r>
      <w:r w:rsidR="00402C5C">
        <w:t>s</w:t>
      </w:r>
      <w:r w:rsidR="00143959" w:rsidRPr="00E85EFB">
        <w:t xml:space="preserve"> of </w:t>
      </w:r>
      <w:r w:rsidR="00402C5C">
        <w:t>impermeant anions</w:t>
      </w:r>
      <w:r w:rsidR="00143959" w:rsidRPr="00E85EFB">
        <w:t xml:space="preserve"> </w:t>
      </w:r>
      <w:r w:rsidR="00402C5C">
        <w:t>are</w:t>
      </w:r>
      <w:r w:rsidR="00143959" w:rsidRPr="00E85EFB">
        <w:t xml:space="preserve"> much larger intracellularly</w:t>
      </w:r>
      <w:r w:rsidR="00F5705C">
        <w:t>. Computational models often assume a fixed charge and concentration for impermeant anions</w:t>
      </w:r>
      <w:r w:rsidR="00114E84">
        <w:t xml:space="preserve"> in both </w:t>
      </w:r>
      <w:r w:rsidR="00402C5C">
        <w:t>the intra and extracellular environments</w:t>
      </w:r>
      <w:r w:rsidR="00F5705C">
        <w:t>, however in reality these parameters may vary</w:t>
      </w:r>
      <w:r w:rsidR="00402C5C">
        <w:t xml:space="preserve">. </w:t>
      </w:r>
    </w:p>
    <w:p w14:paraId="09225EAB" w14:textId="12CD6413" w:rsidR="00F5705C" w:rsidRDefault="00402C5C" w:rsidP="00402C5C">
      <w:pPr>
        <w:ind w:left="426"/>
      </w:pPr>
      <w:r>
        <w:t>If we consider dendrites to be consisting of multiple compartments, there can be even further complexity regarding impermeant anions.</w:t>
      </w:r>
      <w:r w:rsidR="00F5705C">
        <w:t xml:space="preserve"> </w:t>
      </w:r>
      <w:r>
        <w:t xml:space="preserve">Considering that </w:t>
      </w:r>
      <w:r w:rsidR="00F5705C">
        <w:t>the cellular machinery for protein synthesis (ribosomes and endoplasmic reticula)</w:t>
      </w:r>
      <w:r w:rsidR="00F5705C">
        <w:fldChar w:fldCharType="begin" w:fldLock="1"/>
      </w:r>
      <w:r w:rsidR="00662B56">
        <w:instrText>ADDIN CSL_CITATION {"citationItems":[{"id":"ITEM-1","itemData":{"DOI":"10.1113/jphysiol.1994.sp020392","ISBN":"9780123970329","ISSN":"14697793","author":[{"dropping-particle":"","family":"Hammond","given":"Constance","non-dropping-particle":"","parse-names":false,"suffix":""}],"container-title":"The Journal of Physiology","id":"ITEM-1","issued":{"date-parts":[["1994"]]},"number-of-pages":"23-36","title":"Cellular Neurophysiology","type":"book","volume":"480"},"uris":["http://www.mendeley.com/documents/?uuid=d79379f6-f02f-4943-8cca-cc6e4fbe5a10"]}],"mendeley":{"formattedCitation":"&lt;sup&gt;17&lt;/sup&gt;","plainTextFormattedCitation":"17","previouslyFormattedCitation":"&lt;sup&gt;17&lt;/sup&gt;"},"properties":{"noteIndex":0},"schema":"https://github.com/citation-style-language/schema/raw/master/csl-citation.json"}</w:instrText>
      </w:r>
      <w:r w:rsidR="00F5705C">
        <w:fldChar w:fldCharType="separate"/>
      </w:r>
      <w:r w:rsidRPr="00402C5C">
        <w:rPr>
          <w:noProof/>
          <w:vertAlign w:val="superscript"/>
        </w:rPr>
        <w:t>17</w:t>
      </w:r>
      <w:r w:rsidR="00F5705C">
        <w:fldChar w:fldCharType="end"/>
      </w:r>
      <w:r w:rsidR="00F5705C">
        <w:t xml:space="preserve"> occurs throughout the </w:t>
      </w:r>
      <w:r w:rsidR="00F5705C">
        <w:lastRenderedPageBreak/>
        <w:t>dendrite and soma in a non-uniform manner, it is likely proteins are heterogeneously distributed in the neuron. These proteins contribute to the milieu of impermeant anions</w:t>
      </w:r>
      <w:r w:rsidR="00114E84">
        <w:t xml:space="preserve">. </w:t>
      </w:r>
      <w:r w:rsidR="00F5705C">
        <w:t>Vari</w:t>
      </w:r>
      <w:r w:rsidR="00FF4915">
        <w:t>ations</w:t>
      </w:r>
      <w:r w:rsidR="00F5705C">
        <w:t xml:space="preserve"> in</w:t>
      </w:r>
      <w:r w:rsidR="00114E84">
        <w:t xml:space="preserve"> the</w:t>
      </w:r>
      <w:r w:rsidR="00F5705C">
        <w:t xml:space="preserve"> </w:t>
      </w:r>
      <w:r w:rsidR="00114E84">
        <w:t xml:space="preserve">in valence and concentration of </w:t>
      </w:r>
      <w:r w:rsidR="00F5705C">
        <w:t xml:space="preserve">local impermeant anions may result in difference in the electrical and osmotic properties </w:t>
      </w:r>
      <w:r w:rsidR="00114E84">
        <w:t>in</w:t>
      </w:r>
      <w:r w:rsidR="00F5705C">
        <w:t xml:space="preserve"> individual dendritic compartments. </w:t>
      </w:r>
      <w:r w:rsidR="00114E84">
        <w:t>Exploring how electrical signals propagate along dendrites with these heterogenous compartments</w:t>
      </w:r>
      <w:r w:rsidR="00F5705C">
        <w:t xml:space="preserve"> may lead to novel insights into neural</w:t>
      </w:r>
      <w:r w:rsidR="00114E84">
        <w:t xml:space="preserve"> functioning.</w:t>
      </w:r>
      <w:r w:rsidR="00F5705C">
        <w:t xml:space="preserve"> </w:t>
      </w:r>
    </w:p>
    <w:p w14:paraId="5E92BBDC" w14:textId="77BDA6E9" w:rsidR="00AC1E87" w:rsidRDefault="00AC1E87" w:rsidP="00AC1E87">
      <w:pPr>
        <w:ind w:left="426"/>
      </w:pPr>
      <w:r>
        <w:t>The Gibbs-</w:t>
      </w:r>
      <w:proofErr w:type="spellStart"/>
      <w:r>
        <w:t>Donnan</w:t>
      </w:r>
      <w:proofErr w:type="spellEnd"/>
      <w:r>
        <w:t xml:space="preserve"> effect describes the broad implications impermeant anions have on cellular compartments enclosed by a semi-permeable membrane</w:t>
      </w:r>
      <w:r>
        <w:fldChar w:fldCharType="begin" w:fldLock="1"/>
      </w:r>
      <w:r w:rsidR="00662B56">
        <w:instrText>ADDIN CSL_CITATION {"citationItems":[{"id":"ITEM-1","itemData":{"DOI":"10.3389/fcell.2017.00041","ISSN":"2296634X","abstract":"The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regulation.","author":[{"dropping-particle":"","family":"Kay","given":"Alan R.","non-dropping-particle":"","parse-names":false,"suffix":""}],"container-title":"Frontiers in Cell and Developmental Biology","id":"ITEM-1","issue":"MAY","issued":{"date-parts":[["2017"]]},"page":"1-14","title":"How cells can control their size by pumping ions","type":"article-journal","volume":"5"},"uris":["http://www.mendeley.com/documents/?uuid=07abee7c-458c-4bb8-acc4-0ea786df5568"]}],"mendeley":{"formattedCitation":"&lt;sup&gt;18&lt;/sup&gt;","plainTextFormattedCitation":"18","previouslyFormattedCitation":"&lt;sup&gt;18&lt;/sup&gt;"},"properties":{"noteIndex":0},"schema":"https://github.com/citation-style-language/schema/raw/master/csl-citation.json"}</w:instrText>
      </w:r>
      <w:r>
        <w:fldChar w:fldCharType="separate"/>
      </w:r>
      <w:r w:rsidR="00402C5C" w:rsidRPr="00402C5C">
        <w:rPr>
          <w:noProof/>
          <w:vertAlign w:val="superscript"/>
        </w:rPr>
        <w:t>18</w:t>
      </w:r>
      <w:r>
        <w:fldChar w:fldCharType="end"/>
      </w:r>
      <w:r w:rsidRPr="00C8219B">
        <w:rPr>
          <w:vertAlign w:val="superscript"/>
        </w:rPr>
        <w:t>,</w:t>
      </w:r>
      <w:r>
        <w:fldChar w:fldCharType="begin" w:fldLock="1"/>
      </w:r>
      <w:r w:rsidR="00662B56">
        <w:instrText>ADDIN CSL_CITATION {"citationItems":[{"id":"ITEM-1","itemData":{"author":[{"dropping-particle":"","family":"Blaustein","given":"Mordecai","non-dropping-particle":"","parse-names":false,"suffix":""},{"dropping-particle":"","family":"Kao","given":"Joseph","non-dropping-particle":"","parse-names":false,"suffix":""},{"dropping-particle":"","family":"Matteson","given":"Donald","non-dropping-particle":"","parse-names":false,"suffix":""}],"edition":"2nd","id":"ITEM-1","issued":{"date-parts":[["2012"]]},"publisher-place":"Philadelphia","title":"Cellular Physiology and Neurophysiology","type":"book"},"uris":["http://www.mendeley.com/documents/?uuid=494ced55-595e-4207-9748-259eb98f8425"]}],"mendeley":{"formattedCitation":"&lt;sup&gt;19&lt;/sup&gt;","plainTextFormattedCitation":"19","previouslyFormattedCitation":"&lt;sup&gt;19&lt;/sup&gt;"},"properties":{"noteIndex":0},"schema":"https://github.com/citation-style-language/schema/raw/master/csl-citation.json"}</w:instrText>
      </w:r>
      <w:r>
        <w:fldChar w:fldCharType="separate"/>
      </w:r>
      <w:r w:rsidR="00402C5C" w:rsidRPr="00402C5C">
        <w:rPr>
          <w:noProof/>
          <w:vertAlign w:val="superscript"/>
        </w:rPr>
        <w:t>19</w:t>
      </w:r>
      <w:r>
        <w:fldChar w:fldCharType="end"/>
      </w:r>
      <w:r>
        <w:t>. As impermeant anions are trapped intracellular they require cations of equal net ionic charge to move intracellularly to ensure electroneutrality. This will bring water into the cell via osmosis and subsequently dilute the intracellular compartment. The concentration gradient of permeant anions will then also be driven inwards. This repetitive cycle would ultimately lead to uncontrolled cell swelling and bursting if not for active sodium extrusion via Na-K-ATPases. Another possible cellular strategy could be to pump water out of the cell however there is no evidence of aquaporins or similar structures in neurons.</w:t>
      </w:r>
    </w:p>
    <w:p w14:paraId="3E3DCE53" w14:textId="5ADD5B9F" w:rsidR="00AC1E87" w:rsidRDefault="00402C5C" w:rsidP="00AC1E87">
      <w:pPr>
        <w:ind w:left="426"/>
      </w:pPr>
      <w:r>
        <w:t xml:space="preserve">Computational simulations </w:t>
      </w:r>
      <w:r w:rsidR="00662B56">
        <w:t xml:space="preserve">developed </w:t>
      </w:r>
      <w:r>
        <w:t xml:space="preserve">by </w:t>
      </w:r>
      <w:proofErr w:type="spellStart"/>
      <w:r w:rsidR="00AC1E87">
        <w:t>Dusterwald</w:t>
      </w:r>
      <w:proofErr w:type="spellEnd"/>
      <w:r w:rsidR="00AC1E87">
        <w:t xml:space="preserve"> et. al</w:t>
      </w:r>
      <w:r w:rsidR="00AC1E87">
        <w:fldChar w:fldCharType="begin" w:fldLock="1"/>
      </w:r>
      <w:r w:rsidR="00662B56">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20&lt;/sup&gt;","plainTextFormattedCitation":"20","previouslyFormattedCitation":"&lt;sup&gt;20&lt;/sup&gt;"},"properties":{"noteIndex":0},"schema":"https://github.com/citation-style-language/schema/raw/master/csl-citation.json"}</w:instrText>
      </w:r>
      <w:r w:rsidR="00AC1E87">
        <w:fldChar w:fldCharType="separate"/>
      </w:r>
      <w:r w:rsidRPr="00402C5C">
        <w:rPr>
          <w:noProof/>
          <w:vertAlign w:val="superscript"/>
        </w:rPr>
        <w:t>20</w:t>
      </w:r>
      <w:r w:rsidR="00AC1E87">
        <w:fldChar w:fldCharType="end"/>
      </w:r>
      <w:r>
        <w:t xml:space="preserve"> </w:t>
      </w:r>
      <w:r w:rsidR="00662B56">
        <w:t xml:space="preserve"> </w:t>
      </w:r>
      <w:r w:rsidR="00AC1E87">
        <w:t>t</w:t>
      </w:r>
      <w:r>
        <w:t>ested the above hypotheses by</w:t>
      </w:r>
      <w:r w:rsidR="00AC1E87">
        <w:t xml:space="preserve"> addi</w:t>
      </w:r>
      <w:r>
        <w:t>ng</w:t>
      </w:r>
      <w:r w:rsidR="00AC1E87">
        <w:t xml:space="preserve"> impermeant anions </w:t>
      </w:r>
      <w:r>
        <w:t>in</w:t>
      </w:r>
      <w:r w:rsidR="00662B56">
        <w:t xml:space="preserve"> single and multicompartment neuronal models and explored their e</w:t>
      </w:r>
      <w:r w:rsidR="00AC1E87">
        <w:t>ffects</w:t>
      </w:r>
      <w:r w:rsidR="00662B56">
        <w:t xml:space="preserve"> on</w:t>
      </w:r>
      <w:r w:rsidR="00AC1E87">
        <w:t xml:space="preserve"> the electrical and osmotic </w:t>
      </w:r>
      <w:r w:rsidR="00662B56">
        <w:t>properties</w:t>
      </w:r>
      <w:r w:rsidR="00AC1E87">
        <w:t xml:space="preserve"> of dendrites. In a single compartmental model, altering the concentrations of impermeant anions intracellularly </w:t>
      </w:r>
      <w:r w:rsidR="00662B56">
        <w:t>and/or</w:t>
      </w:r>
      <w:r w:rsidR="00AC1E87">
        <w:t xml:space="preserve"> extracellularly did not change the steady state concentrations of the major ionic species due to balanced osmotic changes. However, when the average charge of impermeant anions change</w:t>
      </w:r>
      <w:r w:rsidR="00662B56">
        <w:t>d</w:t>
      </w:r>
      <w:r w:rsidR="00114E84">
        <w:t>,</w:t>
      </w:r>
      <w:r w:rsidR="00AC1E87">
        <w:t xml:space="preserve"> there </w:t>
      </w:r>
      <w:r w:rsidR="00662B56">
        <w:t>were</w:t>
      </w:r>
      <w:r w:rsidR="00AC1E87">
        <w:t xml:space="preserve"> significant </w:t>
      </w:r>
      <w:r w:rsidR="00662B56">
        <w:t>deviations in the</w:t>
      </w:r>
      <w:r w:rsidR="00AC1E87">
        <w:t xml:space="preserve"> reversal potentials of various ions, as well as changes to the membrane potential. </w:t>
      </w:r>
      <w:r w:rsidR="00662B56">
        <w:t>Although, d</w:t>
      </w:r>
      <w:r w:rsidR="00AC1E87">
        <w:t xml:space="preserve">ue to the relatively constant ratio </w:t>
      </w:r>
      <w:r w:rsidR="00114E84">
        <w:t>of changes</w:t>
      </w:r>
      <w:r w:rsidR="00AC1E87">
        <w:t xml:space="preserve"> </w:t>
      </w:r>
      <w:r w:rsidR="00114E84">
        <w:t xml:space="preserve">in membrane and reversal potentials, </w:t>
      </w:r>
      <w:r w:rsidR="00AC1E87">
        <w:t xml:space="preserve">the driving </w:t>
      </w:r>
      <w:r w:rsidR="00114E84">
        <w:t xml:space="preserve">force </w:t>
      </w:r>
      <w:r w:rsidR="00AC1E87">
        <w:t>of the various ions do not significantly change.</w:t>
      </w:r>
    </w:p>
    <w:p w14:paraId="6421131A" w14:textId="37767570" w:rsidR="00AC1E87" w:rsidRDefault="00AC1E87" w:rsidP="00AC1E87">
      <w:pPr>
        <w:ind w:left="426"/>
      </w:pPr>
      <w:r>
        <w:t xml:space="preserve">Similar effects were demonstrated in a multicompartmental model, however the changes to the driving force were </w:t>
      </w:r>
      <w:r w:rsidR="00662B56">
        <w:t>further diminished</w:t>
      </w:r>
      <w:r>
        <w:t xml:space="preserve"> due to the impact on the sodium ion concentrations </w:t>
      </w:r>
      <w:r w:rsidR="00662B56">
        <w:t xml:space="preserve">(and therefore </w:t>
      </w:r>
      <w:r>
        <w:t>the Na-K-</w:t>
      </w:r>
      <w:proofErr w:type="spellStart"/>
      <w:r>
        <w:t>APTase</w:t>
      </w:r>
      <w:proofErr w:type="spellEnd"/>
      <w:r w:rsidR="00662B56">
        <w:t xml:space="preserve"> pump rate)</w:t>
      </w:r>
      <w:r>
        <w:t>. In both the single and multicompartment simulations, impermeant anion concentrations were key determinants of cell/compartment volumes. Similarly changing the average charge of impermeant anions had a persistent impact on cell volume.</w:t>
      </w:r>
    </w:p>
    <w:p w14:paraId="56842C97" w14:textId="4A37AAC0" w:rsidR="00662B56" w:rsidRPr="00662B56" w:rsidRDefault="00662B56" w:rsidP="00AC1E87">
      <w:pPr>
        <w:ind w:left="426"/>
      </w:pPr>
      <w:r w:rsidRPr="00662B56">
        <w:t xml:space="preserve">As impermeant anions had significant effect on cell volumes it was postulated that adding impermeant anions in the apical portions of the dendrites may mimic the increases in cell size of a growth cone. This too was shown in simulations by </w:t>
      </w:r>
      <w:proofErr w:type="spellStart"/>
      <w:r w:rsidRPr="00662B56">
        <w:t>Dusterwald</w:t>
      </w:r>
      <w:proofErr w:type="spellEnd"/>
      <w:r w:rsidRPr="00662B56">
        <w:t xml:space="preserve"> et al</w:t>
      </w:r>
      <w:r w:rsidRPr="00662B56">
        <w:fldChar w:fldCharType="begin" w:fldLock="1"/>
      </w:r>
      <w:r w:rsidRPr="00662B56">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20&lt;/sup&gt;","plainTextFormattedCitation":"20"},"properties":{"noteIndex":0},"schema":"https://github.com/citation-style-language/schema/raw/master/csl-citation.json"}</w:instrText>
      </w:r>
      <w:r w:rsidRPr="00662B56">
        <w:fldChar w:fldCharType="separate"/>
      </w:r>
      <w:r w:rsidRPr="00662B56">
        <w:rPr>
          <w:noProof/>
          <w:vertAlign w:val="superscript"/>
        </w:rPr>
        <w:t>20</w:t>
      </w:r>
      <w:r w:rsidRPr="00662B56">
        <w:fldChar w:fldCharType="end"/>
      </w:r>
      <w:r w:rsidRPr="00662B56">
        <w:t xml:space="preserve"> thus illustrating the potential ability of impermeant anions to grow neuronal processes, and it may be possible that neurons could use the transport and tethering of impermeant anions to grow or modify the volume of neuronal compartments</w:t>
      </w:r>
      <w:r>
        <w:t xml:space="preserve">. </w:t>
      </w:r>
      <w:r w:rsidR="00B74AF1">
        <w:t xml:space="preserve">Speculatively, </w:t>
      </w:r>
      <w:r>
        <w:t>the interaction between impermeant anions and electrical fields</w:t>
      </w:r>
      <w:r w:rsidR="00B74AF1">
        <w:t xml:space="preserve"> may</w:t>
      </w:r>
      <w:r>
        <w:t xml:space="preserve"> also contributes to plasticity through the development of dendritic spines.</w:t>
      </w:r>
    </w:p>
    <w:p w14:paraId="6027504B" w14:textId="508C7522" w:rsidR="007512CB" w:rsidRPr="00662B56" w:rsidRDefault="00114E84" w:rsidP="00662B56">
      <w:pPr>
        <w:ind w:left="426"/>
      </w:pPr>
      <w:r>
        <w:lastRenderedPageBreak/>
        <w:t xml:space="preserve">Although some work has been done to </w:t>
      </w:r>
      <w:r w:rsidR="00662B56">
        <w:t>explore</w:t>
      </w:r>
      <w:r>
        <w:t xml:space="preserve"> the osmotic and electrical effects of impermeant anions there are still many unanswered questions. It remains unknown whether spatial inhomogeneities in the distribution of impermeant anions plays a role in neural function. Moreover, the impact of impermeant anions in an </w:t>
      </w:r>
      <w:proofErr w:type="spellStart"/>
      <w:r>
        <w:t>electrodiffusion</w:t>
      </w:r>
      <w:proofErr w:type="spellEnd"/>
      <w:r>
        <w:t xml:space="preserve"> based model has not yet been adequately explored. In my thesis I will investigate this unknown territory whilst also considering the effect of impermeant anions in disease processes.</w:t>
      </w:r>
    </w:p>
    <w:p w14:paraId="4CCC7ED1" w14:textId="77777777" w:rsidR="00AC1E87" w:rsidRPr="00BA5B51" w:rsidRDefault="00AC1E87" w:rsidP="00AC1E87">
      <w:pPr>
        <w:rPr>
          <w:b/>
          <w:bCs/>
          <w:sz w:val="28"/>
          <w:szCs w:val="22"/>
        </w:rPr>
      </w:pPr>
      <w:r>
        <w:rPr>
          <w:b/>
          <w:bCs/>
          <w:sz w:val="28"/>
          <w:szCs w:val="22"/>
        </w:rPr>
        <w:t>Impermeant anions in disease</w:t>
      </w:r>
    </w:p>
    <w:p w14:paraId="5C29F62F" w14:textId="77777777" w:rsidR="00AC1E87" w:rsidRDefault="00AC1E87" w:rsidP="00AC1E87">
      <w:pPr>
        <w:ind w:left="426"/>
      </w:pPr>
      <w:r>
        <w:t>As physiological osmotic balance in the brain is highly regulated by impermeant anions, in cerebral oedema it is likely that impermeant anions play a role in the pathophysiological processes as well.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50D6563E" w14:textId="7F4E493E" w:rsidR="00AC1E87" w:rsidRDefault="00AC1E87" w:rsidP="00AC1E87">
      <w:pPr>
        <w:ind w:left="426"/>
      </w:pPr>
      <w:r>
        <w:t xml:space="preserve">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the </w:t>
      </w:r>
      <w:proofErr w:type="spellStart"/>
      <w:r>
        <w:t>Donnan</w:t>
      </w:r>
      <w:proofErr w:type="spellEnd"/>
      <w:r>
        <w:t xml:space="preserve"> osmotic pressure. This flow causes water to enter the cell and result in cell swelling. Although there are other hypotheses to explain the swelling in ischaemia, it is likely that impermeant anions are perpetuating the pathological processes that are occurring</w:t>
      </w:r>
      <w:r>
        <w:fldChar w:fldCharType="begin" w:fldLock="1"/>
      </w:r>
      <w:r w:rsidR="00662B56">
        <w:instrText>ADDIN CSL_CITATION {"citationItems":[{"id":"ITEM-1","itemData":{"DOI":"10.1098/rsta.2009.0223","ISSN":"1364503X","PMID":"20047940","abstract":"Cerebral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Society.","author":[{"dropping-particle":"","family":"Elkin","given":"Benjamin S.","non-dropping-particle":"","parse-names":false,"suffix":""},{"dropping-particle":"","family":"Shaik","given":"Mohammed A.","non-dropping-particle":"","parse-names":false,"suffix":""},{"dropping-particle":"","family":"Morrison","given":"Barclay","non-dropping-particle":"","parse-names":false,"suffix":""}],"container-title":"Philosophical Transactions of the Royal Society A: Mathematical, Physical and Engineering Sciences","id":"ITEM-1","issue":"1912","issued":{"date-parts":[["2010"]]},"number-of-pages":"585-603","title":"Fixed negative charge and the Donnan effect: A description of the driving forces associated with brain tissue swelling and oedema","type":"book","volume":"368"},"uris":["http://www.mendeley.com/documents/?uuid=b3a9be08-d3e0-4cec-afc9-d670ec5411f7"]}],"mendeley":{"formattedCitation":"&lt;sup&gt;21&lt;/sup&gt;","plainTextFormattedCitation":"21","previouslyFormattedCitation":"&lt;sup&gt;21&lt;/sup&gt;"},"properties":{"noteIndex":0},"schema":"https://github.com/citation-style-language/schema/raw/master/csl-citation.json"}</w:instrText>
      </w:r>
      <w:r>
        <w:fldChar w:fldCharType="separate"/>
      </w:r>
      <w:r w:rsidR="00402C5C" w:rsidRPr="00402C5C">
        <w:rPr>
          <w:noProof/>
          <w:vertAlign w:val="superscript"/>
        </w:rPr>
        <w:t>21</w:t>
      </w:r>
      <w:r>
        <w:fldChar w:fldCharType="end"/>
      </w:r>
      <w:r>
        <w:t xml:space="preserve">. </w:t>
      </w:r>
    </w:p>
    <w:p w14:paraId="49B77B50" w14:textId="26C01D9D" w:rsidR="00AC1E87" w:rsidRDefault="00AC1E87" w:rsidP="00AC1E87">
      <w:pPr>
        <w:ind w:left="426"/>
      </w:pPr>
      <w:r>
        <w:t xml:space="preserve">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w:t>
      </w:r>
      <w:r w:rsidR="00037047">
        <w:t>T</w:t>
      </w:r>
      <w:r>
        <w:t xml:space="preserve">he clinical progression from short term memory loss to executive dysfunction in Alzheimer’s Disease closely mirrors the accumulation and spread of Tau proteins through specific brain regions (described by </w:t>
      </w:r>
      <w:proofErr w:type="spellStart"/>
      <w:r>
        <w:t>Braak’s</w:t>
      </w:r>
      <w:proofErr w:type="spellEnd"/>
      <w:r>
        <w:t xml:space="preserve"> staging)</w:t>
      </w:r>
      <w:r>
        <w:fldChar w:fldCharType="begin" w:fldLock="1"/>
      </w:r>
      <w:r w:rsidR="00662B56">
        <w:instrText>ADDIN CSL_CITATION {"citationItems":[{"id":"ITEM-1","itemData":{"DOI":"10.1146/annurev-neuro-072116-031153","ISSN":"15454126","PMID":"28772101","abstract":"A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exist.","author":[{"dropping-particle":"","family":"Goedert","given":"Michel","non-dropping-particle":"","parse-names":false,"suffix":""},{"dropping-particle":"","family":"Eisenberg","given":"David S.","non-dropping-particle":"","parse-names":false,"suffix":""},{"dropping-particle":"","family":"Crowther","given":"R. Anthony","non-dropping-particle":"","parse-names":false,"suffix":""}],"container-title":"Annual Review of Neuroscience","id":"ITEM-1","issued":{"date-parts":[["2017"]]},"page":"189-210","title":"Propagation of Tau Aggregates and Neurodegeneration","type":"article-journal","volume":"40"},"uris":["http://www.mendeley.com/documents/?uuid=d2592104-47eb-40bd-b699-d8b9c7f6c305"]}],"mendeley":{"formattedCitation":"&lt;sup&gt;22&lt;/sup&gt;","plainTextFormattedCitation":"22","previouslyFormattedCitation":"&lt;sup&gt;22&lt;/sup&gt;"},"properties":{"noteIndex":0},"schema":"https://github.com/citation-style-language/schema/raw/master/csl-citation.json"}</w:instrText>
      </w:r>
      <w:r>
        <w:fldChar w:fldCharType="separate"/>
      </w:r>
      <w:r w:rsidR="00402C5C" w:rsidRPr="00402C5C">
        <w:rPr>
          <w:noProof/>
          <w:vertAlign w:val="superscript"/>
        </w:rPr>
        <w:t>22</w:t>
      </w:r>
      <w:r>
        <w:fldChar w:fldCharType="end"/>
      </w:r>
      <w:r>
        <w:t xml:space="preserve">.Tau proteins can also accumulate in glial cells and play a role in Progressive Supranuclear Palsy (PSP) and </w:t>
      </w:r>
      <w:proofErr w:type="spellStart"/>
      <w:r>
        <w:t>Corticobasal</w:t>
      </w:r>
      <w:proofErr w:type="spellEnd"/>
      <w:r>
        <w:t xml:space="preserve"> Degeneration (CBD), while increased Tau proteins in astrocytes have been linked to aging.</w:t>
      </w:r>
    </w:p>
    <w:p w14:paraId="45E31896" w14:textId="58449D39" w:rsidR="00AC1E87" w:rsidRDefault="00AC1E87" w:rsidP="00037047">
      <w:pPr>
        <w:ind w:left="426"/>
      </w:pPr>
      <w:r>
        <w:t>Several other neurodegenerative disorders are also characterised by subcellular protein build up. In Parkinson’s Disease intracellular alpha-synuclein deposition and is correlated to disease progression and symptomatology. Similarly, in Pick’s Disease, Pick bodies can be found inside neurons. Extracellular protein deposition also occurs in Huntington’s disease, Multiple Sclerosis, Spinocerebellar Ataxia and Transmissible Spongiform Encephalopathy (the most common being Jakob-Creutzfeldt disease)</w:t>
      </w:r>
      <w:r>
        <w:fldChar w:fldCharType="begin" w:fldLock="1"/>
      </w:r>
      <w:r w:rsidR="00662B56">
        <w:instrText>ADDIN CSL_CITATION {"citationItems":[{"id":"ITEM-1","itemData":{"DOI":"10.3390/brainsci10040232","ISSN":"20763425","abstract":"The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w:instrText>
      </w:r>
      <w:r w:rsidR="00662B56">
        <w:rPr>
          <w:rFonts w:hint="eastAsia"/>
        </w:rPr>
        <w:instrText>β</w:instrText>
      </w:r>
      <w:r w:rsidR="00662B56">
        <w:instrText>, phosphorylation of A</w:instrText>
      </w:r>
      <w:r w:rsidR="00662B56">
        <w:rPr>
          <w:rFonts w:hint="eastAsia"/>
        </w:rPr>
        <w:instrText>β</w:instrText>
      </w:r>
      <w:r w:rsidR="00662B56">
        <w:instrText xml:space="preserve"> or tau in AD; acetylation, 4-hydroxy-2-neonal modification, OGlcNAcylation or phosphorylation of </w:instrText>
      </w:r>
      <w:r w:rsidR="00662B56">
        <w:rPr>
          <w:rFonts w:hint="eastAsia"/>
        </w:rPr>
        <w:instrText>α</w:instrText>
      </w:r>
      <w:r w:rsidR="00662B56">
        <w:instrText>-synuclein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NDDs.","author":[{"dropping-particle":"","family":"Schaffert","given":"Larissa Nele","non-dropping-particle":"","parse-names":false,"suffix":""},{"dropping-particle":"","family":"Carter","given":"Wayne G.","non-dropping-particle":"","parse-names":false,"suffix":""}],"container-title":"Brain Sciences","id":"ITEM-1","issue":"4","issued":{"date-parts":[["2020"]]},"page":"1-37","title":"Do post-translational modifications influence protein aggregation in neurodegenerative diseases: A systematic review","type":"article-journal","volume":"10"},"uris":["http://www.mendeley.com/documents/?uuid=bbad1e3a-862c-42b9-a9c6-f5fd6df5bb3e"]}],"mendeley":{"formattedCitation":"&lt;sup&gt;23&lt;/sup&gt;","plainTextFormattedCitation":"23","previouslyFormattedCitation":"&lt;sup&gt;23&lt;/sup&gt;"},"properties":{"noteIndex":0},"schema":"https://github.com/citation-style-language/schema/raw/master/csl-citation.json"}</w:instrText>
      </w:r>
      <w:r>
        <w:fldChar w:fldCharType="separate"/>
      </w:r>
      <w:r w:rsidR="00402C5C" w:rsidRPr="00402C5C">
        <w:rPr>
          <w:noProof/>
          <w:vertAlign w:val="superscript"/>
        </w:rPr>
        <w:t>23</w:t>
      </w:r>
      <w:r>
        <w:fldChar w:fldCharType="end"/>
      </w:r>
      <w:r>
        <w:t>.</w:t>
      </w:r>
    </w:p>
    <w:p w14:paraId="5B506E72" w14:textId="37A9E3FB" w:rsidR="00000056" w:rsidRDefault="00000056" w:rsidP="00037047">
      <w:pPr>
        <w:ind w:left="426"/>
      </w:pPr>
    </w:p>
    <w:p w14:paraId="0B9BE27D" w14:textId="764C81C4" w:rsidR="00000056" w:rsidRDefault="00000056" w:rsidP="00037047">
      <w:pPr>
        <w:ind w:left="426"/>
      </w:pPr>
    </w:p>
    <w:p w14:paraId="701B2A6C" w14:textId="77777777" w:rsidR="00000056" w:rsidRPr="00037047" w:rsidRDefault="00000056" w:rsidP="00037047">
      <w:pPr>
        <w:ind w:left="426"/>
      </w:pPr>
    </w:p>
    <w:p w14:paraId="637E192B" w14:textId="38C168C2" w:rsidR="00AC1E87" w:rsidRPr="00AC1E87" w:rsidRDefault="00AC1E87" w:rsidP="00AF68E2">
      <w:pPr>
        <w:rPr>
          <w:b/>
          <w:bCs/>
          <w:color w:val="000000" w:themeColor="text1"/>
          <w:sz w:val="28"/>
          <w:szCs w:val="22"/>
        </w:rPr>
      </w:pPr>
      <w:r w:rsidRPr="00AC1E87">
        <w:rPr>
          <w:b/>
          <w:bCs/>
          <w:color w:val="000000" w:themeColor="text1"/>
          <w:sz w:val="28"/>
          <w:szCs w:val="22"/>
        </w:rPr>
        <w:t>Conclusion</w:t>
      </w:r>
    </w:p>
    <w:p w14:paraId="0AEB5B56" w14:textId="5113A972" w:rsidR="00BA5B51" w:rsidRDefault="00AC1E87" w:rsidP="00307183">
      <w:pPr>
        <w:ind w:left="426"/>
      </w:pPr>
      <w:r>
        <w:t xml:space="preserve">In summary, </w:t>
      </w:r>
      <w:r w:rsidR="009B1110">
        <w:t xml:space="preserve">software such as NEURON and GENESIS </w:t>
      </w:r>
      <w:r w:rsidR="006C76EE">
        <w:t>utilize</w:t>
      </w:r>
      <w:r w:rsidR="009B1110">
        <w:t xml:space="preserve"> Cable Theory to</w:t>
      </w:r>
      <w:r w:rsidR="006C76EE">
        <w:t xml:space="preserve"> provide neuronal simulations; however,</w:t>
      </w:r>
      <w:r>
        <w:t xml:space="preserve"> </w:t>
      </w:r>
      <w:r w:rsidR="006C76EE">
        <w:t>such</w:t>
      </w:r>
      <w:r>
        <w:t xml:space="preserve"> models of neuronal signal propagation are imprecise in </w:t>
      </w:r>
      <w:r w:rsidRPr="0050233E">
        <w:t xml:space="preserve">certain conditions, </w:t>
      </w:r>
      <w:r>
        <w:t xml:space="preserve">and thus </w:t>
      </w:r>
      <w:proofErr w:type="spellStart"/>
      <w:r>
        <w:t>electrodiffusion</w:t>
      </w:r>
      <w:proofErr w:type="spellEnd"/>
      <w:r>
        <w:t xml:space="preserve"> based model may be more suitable. Moreover, traditional models may not adequately appreciate the influence of impermeant anions on the electrical properties of the dendrite. Impermeant anions play a role in several disease processes such as that occurring in cerebral oedema and neurodegenerative disorders. Modelling the role impermeant anions play in normal and pathological states may help lead to a better pathophysiological understanding of the conditions and ultimately to better therapies.</w:t>
      </w:r>
      <w:r w:rsidR="00AF68E2" w:rsidRPr="005E2D79">
        <w:rPr>
          <w:color w:val="FF0000"/>
        </w:rPr>
        <w:t xml:space="preserve"> </w:t>
      </w:r>
    </w:p>
    <w:p w14:paraId="4AB16D45" w14:textId="77777777" w:rsidR="00AF68E2" w:rsidRDefault="00AF68E2" w:rsidP="00AF68E2">
      <w:pPr>
        <w:pStyle w:val="Heading1"/>
      </w:pPr>
      <w:r>
        <w:t>Aims and objectives</w:t>
      </w:r>
    </w:p>
    <w:p w14:paraId="13B9CA6F" w14:textId="77777777" w:rsidR="00AF68E2" w:rsidRPr="00E92CCB" w:rsidRDefault="00AF68E2" w:rsidP="00AF68E2">
      <w:pPr>
        <w:rPr>
          <w:color w:val="FF0000"/>
        </w:rPr>
      </w:pPr>
    </w:p>
    <w:p w14:paraId="5997BA0C" w14:textId="19E28A73" w:rsidR="00AF68E2" w:rsidRPr="00057F1D" w:rsidRDefault="00AF68E2" w:rsidP="00AF68E2">
      <w:r w:rsidRPr="00057F1D">
        <w:t xml:space="preserve">The overall aim of my thesis is to </w:t>
      </w:r>
      <w:proofErr w:type="spellStart"/>
      <w:r>
        <w:t>develope</w:t>
      </w:r>
      <w:proofErr w:type="spellEnd"/>
      <w:r w:rsidRPr="00057F1D">
        <w:t xml:space="preserve"> a biophysical</w:t>
      </w:r>
      <w:r>
        <w:t>ly accurate</w:t>
      </w:r>
      <w:r w:rsidRPr="00057F1D">
        <w:t xml:space="preserve"> computational neuronal model </w:t>
      </w:r>
      <w:r>
        <w:t xml:space="preserve">incorporating </w:t>
      </w:r>
      <w:proofErr w:type="spellStart"/>
      <w:r>
        <w:t>electrodiffusion</w:t>
      </w:r>
      <w:proofErr w:type="spellEnd"/>
      <w:r>
        <w:t xml:space="preserve"> </w:t>
      </w:r>
      <w:r w:rsidR="00000056">
        <w:t>to</w:t>
      </w:r>
      <w:r w:rsidRPr="00057F1D">
        <w:t xml:space="preserve"> investigate the influence of impermeant anions on the electrical and information processing properties of neurons.</w:t>
      </w:r>
    </w:p>
    <w:p w14:paraId="2CC94144" w14:textId="77777777" w:rsidR="00AF68E2" w:rsidRDefault="00AF68E2" w:rsidP="00AF68E2">
      <w:r>
        <w:t>The objectives are as follows:</w:t>
      </w:r>
    </w:p>
    <w:p w14:paraId="3FD99E8D" w14:textId="77777777" w:rsidR="00AF68E2" w:rsidRDefault="00AF68E2" w:rsidP="00AF68E2">
      <w:pPr>
        <w:pStyle w:val="ListParagraph"/>
        <w:numPr>
          <w:ilvl w:val="0"/>
          <w:numId w:val="1"/>
        </w:numPr>
      </w:pPr>
      <w:r>
        <w:t>Develop a computational tool to dynamically model ion homeostasis, volume regulation, and electrical changes that occur within a neuron.</w:t>
      </w:r>
    </w:p>
    <w:p w14:paraId="1AA460B1" w14:textId="77777777" w:rsidR="00AF68E2" w:rsidRDefault="00AF68E2" w:rsidP="00AF68E2">
      <w:pPr>
        <w:pStyle w:val="ListParagraph"/>
        <w:numPr>
          <w:ilvl w:val="1"/>
          <w:numId w:val="1"/>
        </w:numPr>
      </w:pPr>
      <w:r>
        <w:t>Create a single compartment model.</w:t>
      </w:r>
    </w:p>
    <w:p w14:paraId="2F1E1522" w14:textId="77777777" w:rsidR="00AF68E2" w:rsidRDefault="00AF68E2" w:rsidP="00AF68E2">
      <w:pPr>
        <w:pStyle w:val="ListParagraph"/>
        <w:numPr>
          <w:ilvl w:val="1"/>
          <w:numId w:val="1"/>
        </w:numPr>
      </w:pPr>
      <w:r>
        <w:t>Create a multicompartment model incorporating the properties of electrical drift and diffusion.</w:t>
      </w:r>
    </w:p>
    <w:p w14:paraId="301D80FC" w14:textId="77777777" w:rsidR="00AF68E2" w:rsidRDefault="00AF68E2" w:rsidP="00AF68E2">
      <w:pPr>
        <w:pStyle w:val="ListParagraph"/>
        <w:numPr>
          <w:ilvl w:val="1"/>
          <w:numId w:val="1"/>
        </w:numPr>
      </w:pPr>
      <w:r>
        <w:t>Create a tool to visualize the changes to the ionic concentrations, electrical properties and cell volume within each compartment as these properties vary with time.</w:t>
      </w:r>
    </w:p>
    <w:p w14:paraId="0BCCE1CB" w14:textId="77777777" w:rsidR="00CB5823" w:rsidRDefault="00AF68E2" w:rsidP="00AF68E2">
      <w:pPr>
        <w:pStyle w:val="ListParagraph"/>
        <w:numPr>
          <w:ilvl w:val="0"/>
          <w:numId w:val="1"/>
        </w:numPr>
      </w:pPr>
      <w:r>
        <w:t xml:space="preserve">Investigate </w:t>
      </w:r>
      <w:r w:rsidR="00CB5823">
        <w:t xml:space="preserve">the effect of impermeant anions on the </w:t>
      </w:r>
      <w:proofErr w:type="spellStart"/>
      <w:r w:rsidR="00CB5823">
        <w:t>isopotential</w:t>
      </w:r>
      <w:proofErr w:type="spellEnd"/>
      <w:r w:rsidR="00CB5823">
        <w:t xml:space="preserve"> status of neurons.</w:t>
      </w:r>
    </w:p>
    <w:p w14:paraId="0C70C7EB" w14:textId="65C25342" w:rsidR="00AF68E2" w:rsidRDefault="00CB5823" w:rsidP="00AF68E2">
      <w:pPr>
        <w:pStyle w:val="ListParagraph"/>
        <w:numPr>
          <w:ilvl w:val="0"/>
          <w:numId w:val="1"/>
        </w:numPr>
      </w:pPr>
      <w:r>
        <w:t xml:space="preserve">Investigate the effect of impermeant anions </w:t>
      </w:r>
      <w:r>
        <w:t xml:space="preserve">on how </w:t>
      </w:r>
      <w:r w:rsidR="00AF68E2">
        <w:t xml:space="preserve">excitatory or inhibitory synaptic input </w:t>
      </w:r>
      <w:r>
        <w:t>is transmitted to the</w:t>
      </w:r>
      <w:r w:rsidR="00AF68E2">
        <w:t xml:space="preserve"> soma. </w:t>
      </w:r>
    </w:p>
    <w:p w14:paraId="1AAB81C8" w14:textId="77777777" w:rsidR="00AF68E2" w:rsidRDefault="00AF68E2" w:rsidP="00AF68E2">
      <w:pPr>
        <w:pStyle w:val="ListParagraph"/>
        <w:numPr>
          <w:ilvl w:val="0"/>
          <w:numId w:val="1"/>
        </w:numPr>
      </w:pPr>
      <w:r>
        <w:t xml:space="preserve">Investigate the effect of impermeant anions may have on the osmotic regulation of neurons.  </w:t>
      </w:r>
    </w:p>
    <w:p w14:paraId="1CA972E8" w14:textId="2E9589FC" w:rsidR="00AF68E2" w:rsidRPr="00201EF1" w:rsidRDefault="00AF68E2" w:rsidP="00AF68E2">
      <w:pPr>
        <w:pStyle w:val="ListParagraph"/>
        <w:numPr>
          <w:ilvl w:val="0"/>
          <w:numId w:val="1"/>
        </w:numPr>
        <w:rPr>
          <w:color w:val="000000" w:themeColor="text1"/>
        </w:rPr>
      </w:pPr>
      <w:r w:rsidRPr="00201EF1">
        <w:rPr>
          <w:color w:val="000000" w:themeColor="text1"/>
        </w:rPr>
        <w:t xml:space="preserve">Investigate the effect </w:t>
      </w:r>
      <w:r w:rsidR="00000056">
        <w:rPr>
          <w:color w:val="000000" w:themeColor="text1"/>
        </w:rPr>
        <w:t xml:space="preserve">impermeant anions may have on neuronal plasticity and </w:t>
      </w:r>
      <w:r w:rsidRPr="00201EF1">
        <w:rPr>
          <w:color w:val="000000" w:themeColor="text1"/>
        </w:rPr>
        <w:t xml:space="preserve">information processing </w:t>
      </w:r>
    </w:p>
    <w:p w14:paraId="778F2E16" w14:textId="3472190D" w:rsidR="00BA5B51" w:rsidRDefault="00AF68E2" w:rsidP="00BA5B51">
      <w:pPr>
        <w:pStyle w:val="ListParagraph"/>
        <w:numPr>
          <w:ilvl w:val="0"/>
          <w:numId w:val="1"/>
        </w:numPr>
      </w:pPr>
      <w:r>
        <w:t>Explore how any observed effects may be relevant to disease processes.</w:t>
      </w:r>
    </w:p>
    <w:p w14:paraId="2C9071A9" w14:textId="1837C7B7" w:rsidR="00307183" w:rsidRDefault="00307183" w:rsidP="00BA5B51"/>
    <w:p w14:paraId="2EF56F9A" w14:textId="18C742A9" w:rsidR="00000056" w:rsidRDefault="00000056" w:rsidP="00BA5B51"/>
    <w:p w14:paraId="2F550D76" w14:textId="6CF226F4" w:rsidR="00000056" w:rsidRDefault="00000056" w:rsidP="00BA5B51"/>
    <w:p w14:paraId="20CD5C99" w14:textId="01661A19" w:rsidR="00000056" w:rsidRDefault="00000056" w:rsidP="00BA5B51"/>
    <w:p w14:paraId="4503F39E" w14:textId="77777777" w:rsidR="00000056" w:rsidRDefault="00000056" w:rsidP="00BA5B51"/>
    <w:p w14:paraId="57D0DBEF" w14:textId="7A5867BB" w:rsidR="00BA5B51" w:rsidRDefault="00B47021" w:rsidP="00BA5B51">
      <w:pPr>
        <w:rPr>
          <w:b/>
          <w:bCs/>
        </w:rPr>
      </w:pPr>
      <w:r>
        <w:rPr>
          <w:b/>
          <w:bCs/>
        </w:rPr>
        <w:t>THINGS I COULD INCLUDE BUT HAVE NOT HERE:</w:t>
      </w:r>
    </w:p>
    <w:p w14:paraId="0A483766" w14:textId="2E07351C" w:rsidR="00B47021" w:rsidRPr="00B47021" w:rsidRDefault="00B47021" w:rsidP="00B47021">
      <w:pPr>
        <w:pStyle w:val="ListParagraph"/>
        <w:numPr>
          <w:ilvl w:val="0"/>
          <w:numId w:val="2"/>
        </w:numPr>
        <w:rPr>
          <w:b/>
          <w:bCs/>
        </w:rPr>
      </w:pPr>
      <w:r>
        <w:t>Details about dendrites and dendritic spines</w:t>
      </w:r>
    </w:p>
    <w:p w14:paraId="658D2E37" w14:textId="0F1361ED" w:rsidR="00B47021" w:rsidRPr="00B47021" w:rsidRDefault="00B47021" w:rsidP="00B47021">
      <w:pPr>
        <w:pStyle w:val="ListParagraph"/>
        <w:numPr>
          <w:ilvl w:val="0"/>
          <w:numId w:val="2"/>
        </w:numPr>
        <w:rPr>
          <w:b/>
          <w:bCs/>
        </w:rPr>
      </w:pPr>
      <w:r>
        <w:t xml:space="preserve">Computational aspects of dendritic spines and how they can be used to modulate signals and play a role in plasticity. </w:t>
      </w:r>
    </w:p>
    <w:p w14:paraId="693429DF" w14:textId="573C7E99" w:rsidR="00B47021" w:rsidRPr="00B47021" w:rsidRDefault="00B47021" w:rsidP="00B47021">
      <w:pPr>
        <w:pStyle w:val="ListParagraph"/>
        <w:numPr>
          <w:ilvl w:val="0"/>
          <w:numId w:val="2"/>
        </w:numPr>
        <w:rPr>
          <w:b/>
          <w:bCs/>
        </w:rPr>
      </w:pPr>
      <w:r>
        <w:t xml:space="preserve">2D vs. 3D </w:t>
      </w:r>
      <w:proofErr w:type="spellStart"/>
      <w:r>
        <w:t>electrodiffusion</w:t>
      </w:r>
      <w:proofErr w:type="spellEnd"/>
      <w:r>
        <w:t xml:space="preserve"> models</w:t>
      </w:r>
    </w:p>
    <w:p w14:paraId="46D1A3AD" w14:textId="6198AF74" w:rsidR="00B47021" w:rsidRPr="00FF4915" w:rsidRDefault="00B47021" w:rsidP="00B47021">
      <w:pPr>
        <w:pStyle w:val="ListParagraph"/>
        <w:numPr>
          <w:ilvl w:val="0"/>
          <w:numId w:val="2"/>
        </w:numPr>
        <w:rPr>
          <w:b/>
          <w:bCs/>
        </w:rPr>
      </w:pPr>
      <w:r>
        <w:t xml:space="preserve">Variations in </w:t>
      </w:r>
      <w:proofErr w:type="spellStart"/>
      <w:r>
        <w:t>electrodiffusion</w:t>
      </w:r>
      <w:proofErr w:type="spellEnd"/>
      <w:r>
        <w:t xml:space="preserve"> models used in the literature</w:t>
      </w:r>
    </w:p>
    <w:p w14:paraId="398FD7AC" w14:textId="5D8CB642" w:rsidR="00FF4915" w:rsidRPr="005E2D79" w:rsidRDefault="00FF4915" w:rsidP="00B47021">
      <w:pPr>
        <w:pStyle w:val="ListParagraph"/>
        <w:numPr>
          <w:ilvl w:val="0"/>
          <w:numId w:val="2"/>
        </w:numPr>
        <w:rPr>
          <w:b/>
          <w:bCs/>
        </w:rPr>
      </w:pPr>
      <w:r>
        <w:t>Could impermeant anion average charge/concentration change be a substrate for longer term plasticity/updating of weights in an ML framework? What is the impact of phosphorylation on electrical and computational properties?</w:t>
      </w:r>
    </w:p>
    <w:p w14:paraId="7A38F510" w14:textId="483A6F7C" w:rsidR="005E2D79" w:rsidRPr="00B47021" w:rsidRDefault="005E2D79" w:rsidP="00B47021">
      <w:pPr>
        <w:pStyle w:val="ListParagraph"/>
        <w:numPr>
          <w:ilvl w:val="0"/>
          <w:numId w:val="2"/>
        </w:numPr>
        <w:rPr>
          <w:b/>
          <w:bCs/>
        </w:rPr>
      </w:pPr>
      <w:r>
        <w:t xml:space="preserve">Influence of dendritic branching structures on electrical properties and in </w:t>
      </w:r>
      <w:r w:rsidR="00193960">
        <w:t>epilepsy/</w:t>
      </w:r>
      <w:r>
        <w:t xml:space="preserve"> downs syndrome</w:t>
      </w:r>
    </w:p>
    <w:p w14:paraId="432D4D37" w14:textId="3BF8220E" w:rsidR="00BA5B51" w:rsidRDefault="00BA5B51" w:rsidP="00BA5B51"/>
    <w:p w14:paraId="393F5338" w14:textId="4D6866E8" w:rsidR="00BA5B51" w:rsidRDefault="00BA5B51" w:rsidP="00BA5B51"/>
    <w:p w14:paraId="3940AAC6" w14:textId="77777777" w:rsidR="00BA5B51" w:rsidRDefault="00BA5B51" w:rsidP="00BA5B51"/>
    <w:p w14:paraId="34F587EF" w14:textId="77777777" w:rsidR="00AF68E2" w:rsidRDefault="00AF68E2" w:rsidP="00AF68E2">
      <w:pPr>
        <w:pStyle w:val="Heading1"/>
      </w:pPr>
      <w:r>
        <w:t>References</w:t>
      </w:r>
    </w:p>
    <w:p w14:paraId="4A6CA794" w14:textId="77777777" w:rsidR="00AF68E2" w:rsidRPr="00AC1E87" w:rsidRDefault="00AF68E2" w:rsidP="00AF68E2"/>
    <w:p w14:paraId="74193973" w14:textId="09CDA9AE" w:rsidR="00662B56" w:rsidRPr="00662B56" w:rsidRDefault="00AF68E2" w:rsidP="00662B56">
      <w:pPr>
        <w:widowControl w:val="0"/>
        <w:autoSpaceDE w:val="0"/>
        <w:autoSpaceDN w:val="0"/>
        <w:adjustRightInd w:val="0"/>
        <w:spacing w:line="240" w:lineRule="auto"/>
        <w:ind w:left="640" w:hanging="640"/>
        <w:rPr>
          <w:rFonts w:cs="Times New Roman"/>
          <w:noProof/>
          <w:szCs w:val="24"/>
        </w:rPr>
      </w:pPr>
      <w:r w:rsidRPr="00AC1E87">
        <w:fldChar w:fldCharType="begin" w:fldLock="1"/>
      </w:r>
      <w:r w:rsidRPr="00AC1E87">
        <w:instrText xml:space="preserve">ADDIN Mendeley Bibliography CSL_BIBLIOGRAPHY </w:instrText>
      </w:r>
      <w:r w:rsidRPr="00AC1E87">
        <w:fldChar w:fldCharType="separate"/>
      </w:r>
      <w:r w:rsidR="00662B56" w:rsidRPr="00662B56">
        <w:rPr>
          <w:rFonts w:cs="Times New Roman"/>
          <w:noProof/>
          <w:szCs w:val="24"/>
        </w:rPr>
        <w:t xml:space="preserve">1. </w:t>
      </w:r>
      <w:r w:rsidR="00662B56" w:rsidRPr="00662B56">
        <w:rPr>
          <w:rFonts w:cs="Times New Roman"/>
          <w:noProof/>
          <w:szCs w:val="24"/>
        </w:rPr>
        <w:tab/>
        <w:t>Hines ML. The NEURON Simulation Environment. 1997;1209:1179-1209.</w:t>
      </w:r>
    </w:p>
    <w:p w14:paraId="06BDE5B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 </w:t>
      </w:r>
      <w:r w:rsidRPr="00662B56">
        <w:rPr>
          <w:rFonts w:cs="Times New Roman"/>
          <w:noProof/>
          <w:szCs w:val="24"/>
        </w:rPr>
        <w:tab/>
        <w:t>Hines ML, Carnevale NT. NEURON</w:t>
      </w:r>
      <w:r w:rsidRPr="00662B56">
        <w:rPr>
          <w:rFonts w:ascii="Times New Roman" w:hAnsi="Times New Roman" w:cs="Times New Roman"/>
          <w:noProof/>
          <w:szCs w:val="24"/>
        </w:rPr>
        <w:t> </w:t>
      </w:r>
      <w:r w:rsidRPr="00662B56">
        <w:rPr>
          <w:rFonts w:cs="Times New Roman"/>
          <w:noProof/>
          <w:szCs w:val="24"/>
        </w:rPr>
        <w:t>: A Tool for Neuroscientists. 2001:123-135.</w:t>
      </w:r>
    </w:p>
    <w:p w14:paraId="3E237254"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3. </w:t>
      </w:r>
      <w:r w:rsidRPr="00662B56">
        <w:rPr>
          <w:rFonts w:cs="Times New Roman"/>
          <w:noProof/>
          <w:szCs w:val="24"/>
        </w:rPr>
        <w:tab/>
        <w:t xml:space="preserve">Bower J, Beeman D. </w:t>
      </w:r>
      <w:r w:rsidRPr="00662B56">
        <w:rPr>
          <w:rFonts w:cs="Times New Roman"/>
          <w:i/>
          <w:iCs/>
          <w:noProof/>
          <w:szCs w:val="24"/>
        </w:rPr>
        <w:t>The Book of GENESIS: Exploring Realistic Neural Models with GEneral NEural Simulation System</w:t>
      </w:r>
      <w:r w:rsidRPr="00662B56">
        <w:rPr>
          <w:rFonts w:cs="Times New Roman"/>
          <w:noProof/>
          <w:szCs w:val="24"/>
        </w:rPr>
        <w:t>. Springer; 1998.</w:t>
      </w:r>
    </w:p>
    <w:p w14:paraId="70E5E537"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4. </w:t>
      </w:r>
      <w:r w:rsidRPr="00662B56">
        <w:rPr>
          <w:rFonts w:cs="Times New Roman"/>
          <w:noProof/>
          <w:szCs w:val="24"/>
        </w:rPr>
        <w:tab/>
        <w:t xml:space="preserve">Hodgkin, Huxley. A Quantitative Description of Membrane Current and its Application to Conduction and Excitation in Nerve. </w:t>
      </w:r>
      <w:r w:rsidRPr="00662B56">
        <w:rPr>
          <w:rFonts w:cs="Times New Roman"/>
          <w:i/>
          <w:iCs/>
          <w:noProof/>
          <w:szCs w:val="24"/>
        </w:rPr>
        <w:t>J Ph</w:t>
      </w:r>
      <w:r w:rsidRPr="00662B56">
        <w:rPr>
          <w:rFonts w:cs="Times New Roman"/>
          <w:noProof/>
          <w:szCs w:val="24"/>
        </w:rPr>
        <w:t>. 1952;117:500-544.</w:t>
      </w:r>
    </w:p>
    <w:p w14:paraId="3E9773FB"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5. </w:t>
      </w:r>
      <w:r w:rsidRPr="00662B56">
        <w:rPr>
          <w:rFonts w:cs="Times New Roman"/>
          <w:noProof/>
          <w:szCs w:val="24"/>
        </w:rPr>
        <w:tab/>
        <w:t>Rall W. Wilfrid Rall: A short autobiography.</w:t>
      </w:r>
    </w:p>
    <w:p w14:paraId="5349278B"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6. </w:t>
      </w:r>
      <w:r w:rsidRPr="00662B56">
        <w:rPr>
          <w:rFonts w:cs="Times New Roman"/>
          <w:noProof/>
          <w:szCs w:val="24"/>
        </w:rPr>
        <w:tab/>
        <w:t xml:space="preserve">Pods J, Schönke J, Bastian P. Electrodiffusion models of neurons and extracellular space using the poisson-nernst-planck equations - Numerical simulation of the intra- and extracellular potential for an axon model. </w:t>
      </w:r>
      <w:r w:rsidRPr="00662B56">
        <w:rPr>
          <w:rFonts w:cs="Times New Roman"/>
          <w:i/>
          <w:iCs/>
          <w:noProof/>
          <w:szCs w:val="24"/>
        </w:rPr>
        <w:t>Biophys J</w:t>
      </w:r>
      <w:r w:rsidRPr="00662B56">
        <w:rPr>
          <w:rFonts w:cs="Times New Roman"/>
          <w:noProof/>
          <w:szCs w:val="24"/>
        </w:rPr>
        <w:t>. 2013;105(1):242-254. doi:10.1016/j.bpj.2013.05.041</w:t>
      </w:r>
    </w:p>
    <w:p w14:paraId="387EE4A6"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7. </w:t>
      </w:r>
      <w:r w:rsidRPr="00662B56">
        <w:rPr>
          <w:rFonts w:cs="Times New Roman"/>
          <w:noProof/>
          <w:szCs w:val="24"/>
        </w:rPr>
        <w:tab/>
        <w:t xml:space="preserve">Savtchenko LP, Poo MM, Rusakov DA. Electrodiffusion phenomena in neuroscience: A neglected companion. </w:t>
      </w:r>
      <w:r w:rsidRPr="00662B56">
        <w:rPr>
          <w:rFonts w:cs="Times New Roman"/>
          <w:i/>
          <w:iCs/>
          <w:noProof/>
          <w:szCs w:val="24"/>
        </w:rPr>
        <w:t>Nat Rev Neurosci</w:t>
      </w:r>
      <w:r w:rsidRPr="00662B56">
        <w:rPr>
          <w:rFonts w:cs="Times New Roman"/>
          <w:noProof/>
          <w:szCs w:val="24"/>
        </w:rPr>
        <w:t>. 2017;18(10):598-612. doi:10.1038/nrn.2017.101</w:t>
      </w:r>
    </w:p>
    <w:p w14:paraId="77169662"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8. </w:t>
      </w:r>
      <w:r w:rsidRPr="00662B56">
        <w:rPr>
          <w:rFonts w:cs="Times New Roman"/>
          <w:noProof/>
          <w:szCs w:val="24"/>
        </w:rPr>
        <w:tab/>
        <w:t>Lopreore CL, Bartol TM, Coggan JS, et al. Computational modeling of three-</w:t>
      </w:r>
      <w:r w:rsidRPr="00662B56">
        <w:rPr>
          <w:rFonts w:cs="Times New Roman"/>
          <w:noProof/>
          <w:szCs w:val="24"/>
        </w:rPr>
        <w:lastRenderedPageBreak/>
        <w:t xml:space="preserve">dimensional electrodiffusion in biological systems: Application to the node of Ranvier. </w:t>
      </w:r>
      <w:r w:rsidRPr="00662B56">
        <w:rPr>
          <w:rFonts w:cs="Times New Roman"/>
          <w:i/>
          <w:iCs/>
          <w:noProof/>
          <w:szCs w:val="24"/>
        </w:rPr>
        <w:t>Biophys J</w:t>
      </w:r>
      <w:r w:rsidRPr="00662B56">
        <w:rPr>
          <w:rFonts w:cs="Times New Roman"/>
          <w:noProof/>
          <w:szCs w:val="24"/>
        </w:rPr>
        <w:t>. 2008;95(6):2624-2635. doi:10.1529/biophysj.108.132167</w:t>
      </w:r>
    </w:p>
    <w:p w14:paraId="389424E3"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9. </w:t>
      </w:r>
      <w:r w:rsidRPr="00662B56">
        <w:rPr>
          <w:rFonts w:cs="Times New Roman"/>
          <w:noProof/>
          <w:szCs w:val="24"/>
        </w:rPr>
        <w:tab/>
        <w:t xml:space="preserve">Ellingsrud AJ, Solbrå A, Einevoll GT, Halnes G, Rognes ME. Finite Element Simulation of Ionic Electrodiffusion in Cellular Geometries. </w:t>
      </w:r>
      <w:r w:rsidRPr="00662B56">
        <w:rPr>
          <w:rFonts w:cs="Times New Roman"/>
          <w:i/>
          <w:iCs/>
          <w:noProof/>
          <w:szCs w:val="24"/>
        </w:rPr>
        <w:t>Front Neuroinform</w:t>
      </w:r>
      <w:r w:rsidRPr="00662B56">
        <w:rPr>
          <w:rFonts w:cs="Times New Roman"/>
          <w:noProof/>
          <w:szCs w:val="24"/>
        </w:rPr>
        <w:t>. 2020;14(March):1-18. doi:10.3389/fninf.2020.00011</w:t>
      </w:r>
    </w:p>
    <w:p w14:paraId="2657F8E6"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10. </w:t>
      </w:r>
      <w:r w:rsidRPr="00662B56">
        <w:rPr>
          <w:rFonts w:cs="Times New Roman"/>
          <w:noProof/>
          <w:szCs w:val="24"/>
        </w:rPr>
        <w:tab/>
        <w:t xml:space="preserve">Markram H, Muller E, Ramaswamy S, et al. Reconstruction and Simulation of Neocortical Microcircuitry. </w:t>
      </w:r>
      <w:r w:rsidRPr="00662B56">
        <w:rPr>
          <w:rFonts w:cs="Times New Roman"/>
          <w:i/>
          <w:iCs/>
          <w:noProof/>
          <w:szCs w:val="24"/>
        </w:rPr>
        <w:t>Cell</w:t>
      </w:r>
      <w:r w:rsidRPr="00662B56">
        <w:rPr>
          <w:rFonts w:cs="Times New Roman"/>
          <w:noProof/>
          <w:szCs w:val="24"/>
        </w:rPr>
        <w:t>. 2015;163(2):456-492. doi:10.1016/j.cell.2015.09.029</w:t>
      </w:r>
    </w:p>
    <w:p w14:paraId="17F460A1"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11. </w:t>
      </w:r>
      <w:r w:rsidRPr="00662B56">
        <w:rPr>
          <w:rFonts w:cs="Times New Roman"/>
          <w:noProof/>
          <w:szCs w:val="24"/>
        </w:rPr>
        <w:tab/>
        <w:t xml:space="preserve">Solbrå A, Bergersen AW, van den Brink J, Malthe-Sørenssen A, Einevoll GT, Halnes G. A Kirchhoff-Nernst-Planck framework for modeling large scale extracellular electrodiffusion surrounding morphologically detailed neurons. </w:t>
      </w:r>
      <w:r w:rsidRPr="00662B56">
        <w:rPr>
          <w:rFonts w:cs="Times New Roman"/>
          <w:i/>
          <w:iCs/>
          <w:noProof/>
          <w:szCs w:val="24"/>
        </w:rPr>
        <w:t>PLoS Comput Biol</w:t>
      </w:r>
      <w:r w:rsidRPr="00662B56">
        <w:rPr>
          <w:rFonts w:cs="Times New Roman"/>
          <w:noProof/>
          <w:szCs w:val="24"/>
        </w:rPr>
        <w:t>. 2018;14(10):1-26. doi:10.1371/journal.pcbi.1006510</w:t>
      </w:r>
    </w:p>
    <w:p w14:paraId="152BC87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12. </w:t>
      </w:r>
      <w:r w:rsidRPr="00662B56">
        <w:rPr>
          <w:rFonts w:cs="Times New Roman"/>
          <w:noProof/>
          <w:szCs w:val="24"/>
        </w:rPr>
        <w:tab/>
        <w:t>Enger R, Tang W, Vindedal GF, et al. Dynamics of Ionic Shifts in Cortical Spreading Depression. 2015;(November):4469-4476. doi:10.1093/cercor/bhv054</w:t>
      </w:r>
    </w:p>
    <w:p w14:paraId="4BB778F7"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13. </w:t>
      </w:r>
      <w:r w:rsidRPr="00662B56">
        <w:rPr>
          <w:rFonts w:cs="Times New Roman"/>
          <w:noProof/>
          <w:szCs w:val="24"/>
        </w:rPr>
        <w:tab/>
        <w:t>Raimondo J V, Burman RJ, Katz AA, Akerman CJ, Raimondo J V. Ion dynamics during seizures. 2015;9(October):1-14. doi:10.3389/fncel.2015.00419</w:t>
      </w:r>
    </w:p>
    <w:p w14:paraId="58A88AD9"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14. </w:t>
      </w:r>
      <w:r w:rsidRPr="00662B56">
        <w:rPr>
          <w:rFonts w:cs="Times New Roman"/>
          <w:noProof/>
          <w:szCs w:val="24"/>
        </w:rPr>
        <w:tab/>
        <w:t xml:space="preserve">Koch C. </w:t>
      </w:r>
      <w:r w:rsidRPr="00662B56">
        <w:rPr>
          <w:rFonts w:cs="Times New Roman"/>
          <w:i/>
          <w:iCs/>
          <w:noProof/>
          <w:szCs w:val="24"/>
        </w:rPr>
        <w:t>Biophysics of Computation Information Processing in Single Neuron</w:t>
      </w:r>
      <w:r w:rsidRPr="00662B56">
        <w:rPr>
          <w:rFonts w:cs="Times New Roman"/>
          <w:noProof/>
          <w:szCs w:val="24"/>
        </w:rPr>
        <w:t>. Vol 11.; 2004. doi:10.3902/jnns.11.157_2</w:t>
      </w:r>
    </w:p>
    <w:p w14:paraId="54E38EFB"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15. </w:t>
      </w:r>
      <w:r w:rsidRPr="00662B56">
        <w:rPr>
          <w:rFonts w:cs="Times New Roman"/>
          <w:noProof/>
          <w:szCs w:val="24"/>
        </w:rPr>
        <w:tab/>
        <w:t xml:space="preserve">Qian N, Sejnowski TJ. An electro-diffusion model for computing membrane potentials and ionic concentrations in branching dendrites, spines and axons. </w:t>
      </w:r>
      <w:r w:rsidRPr="00662B56">
        <w:rPr>
          <w:rFonts w:cs="Times New Roman"/>
          <w:i/>
          <w:iCs/>
          <w:noProof/>
          <w:szCs w:val="24"/>
        </w:rPr>
        <w:t>Biol Cybern</w:t>
      </w:r>
      <w:r w:rsidRPr="00662B56">
        <w:rPr>
          <w:rFonts w:cs="Times New Roman"/>
          <w:noProof/>
          <w:szCs w:val="24"/>
        </w:rPr>
        <w:t>. 1989;62(1):1-15. doi:10.1007/BF00217656</w:t>
      </w:r>
    </w:p>
    <w:p w14:paraId="38F11F75"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16. </w:t>
      </w:r>
      <w:r w:rsidRPr="00662B56">
        <w:rPr>
          <w:rFonts w:cs="Times New Roman"/>
          <w:noProof/>
          <w:szCs w:val="24"/>
        </w:rPr>
        <w:tab/>
        <w:t xml:space="preserve">Trappenberg T. </w:t>
      </w:r>
      <w:r w:rsidRPr="00662B56">
        <w:rPr>
          <w:rFonts w:cs="Times New Roman"/>
          <w:i/>
          <w:iCs/>
          <w:noProof/>
          <w:szCs w:val="24"/>
        </w:rPr>
        <w:t>Fundamentals of Computational Neuroscience</w:t>
      </w:r>
      <w:r w:rsidRPr="00662B56">
        <w:rPr>
          <w:rFonts w:cs="Times New Roman"/>
          <w:noProof/>
          <w:szCs w:val="24"/>
        </w:rPr>
        <w:t>.</w:t>
      </w:r>
    </w:p>
    <w:p w14:paraId="1550910A"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17. </w:t>
      </w:r>
      <w:r w:rsidRPr="00662B56">
        <w:rPr>
          <w:rFonts w:cs="Times New Roman"/>
          <w:noProof/>
          <w:szCs w:val="24"/>
        </w:rPr>
        <w:tab/>
        <w:t xml:space="preserve">Hammond C. </w:t>
      </w:r>
      <w:r w:rsidRPr="00662B56">
        <w:rPr>
          <w:rFonts w:cs="Times New Roman"/>
          <w:i/>
          <w:iCs/>
          <w:noProof/>
          <w:szCs w:val="24"/>
        </w:rPr>
        <w:t>Cellular Neurophysiology</w:t>
      </w:r>
      <w:r w:rsidRPr="00662B56">
        <w:rPr>
          <w:rFonts w:cs="Times New Roman"/>
          <w:noProof/>
          <w:szCs w:val="24"/>
        </w:rPr>
        <w:t>. Vol 480.; 1994. doi:10.1113/jphysiol.1994.sp020392</w:t>
      </w:r>
    </w:p>
    <w:p w14:paraId="4ED8F5B0"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18. </w:t>
      </w:r>
      <w:r w:rsidRPr="00662B56">
        <w:rPr>
          <w:rFonts w:cs="Times New Roman"/>
          <w:noProof/>
          <w:szCs w:val="24"/>
        </w:rPr>
        <w:tab/>
        <w:t xml:space="preserve">Kay AR. How cells can control their size by pumping ions. </w:t>
      </w:r>
      <w:r w:rsidRPr="00662B56">
        <w:rPr>
          <w:rFonts w:cs="Times New Roman"/>
          <w:i/>
          <w:iCs/>
          <w:noProof/>
          <w:szCs w:val="24"/>
        </w:rPr>
        <w:t>Front Cell Dev Biol</w:t>
      </w:r>
      <w:r w:rsidRPr="00662B56">
        <w:rPr>
          <w:rFonts w:cs="Times New Roman"/>
          <w:noProof/>
          <w:szCs w:val="24"/>
        </w:rPr>
        <w:t>. 2017;5(MAY):1-14. doi:10.3389/fcell.2017.00041</w:t>
      </w:r>
    </w:p>
    <w:p w14:paraId="74563E98"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19. </w:t>
      </w:r>
      <w:r w:rsidRPr="00662B56">
        <w:rPr>
          <w:rFonts w:cs="Times New Roman"/>
          <w:noProof/>
          <w:szCs w:val="24"/>
        </w:rPr>
        <w:tab/>
        <w:t xml:space="preserve">Blaustein M, Kao J, Matteson D. </w:t>
      </w:r>
      <w:r w:rsidRPr="00662B56">
        <w:rPr>
          <w:rFonts w:cs="Times New Roman"/>
          <w:i/>
          <w:iCs/>
          <w:noProof/>
          <w:szCs w:val="24"/>
        </w:rPr>
        <w:t>Cellular Physiology and Neurophysiology</w:t>
      </w:r>
      <w:r w:rsidRPr="00662B56">
        <w:rPr>
          <w:rFonts w:cs="Times New Roman"/>
          <w:noProof/>
          <w:szCs w:val="24"/>
        </w:rPr>
        <w:t>. 2nd ed. Philadelphia; 2012.</w:t>
      </w:r>
    </w:p>
    <w:p w14:paraId="2BAC4F5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20. </w:t>
      </w:r>
      <w:r w:rsidRPr="00662B56">
        <w:rPr>
          <w:rFonts w:cs="Times New Roman"/>
          <w:noProof/>
          <w:szCs w:val="24"/>
        </w:rPr>
        <w:tab/>
        <w:t>Dusterwald KM, Currin CB, Burman RJ, Akerman CJ, Kay AR, Raimondo J V. Biophysical models reveal the relative importance of transporter proteins and impermeant anions in chloride homeostasis. 2018:1-30.</w:t>
      </w:r>
    </w:p>
    <w:p w14:paraId="0C6DB69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21. </w:t>
      </w:r>
      <w:r w:rsidRPr="00662B56">
        <w:rPr>
          <w:rFonts w:cs="Times New Roman"/>
          <w:noProof/>
          <w:szCs w:val="24"/>
        </w:rPr>
        <w:tab/>
        <w:t xml:space="preserve">Elkin BS, Shaik MA, Morrison B. </w:t>
      </w:r>
      <w:r w:rsidRPr="00662B56">
        <w:rPr>
          <w:rFonts w:cs="Times New Roman"/>
          <w:i/>
          <w:iCs/>
          <w:noProof/>
          <w:szCs w:val="24"/>
        </w:rPr>
        <w:t>Fixed Negative Charge and the Donnan Effect: A Description of the Driving Forces Associated with Brain Tissue Swelling and Oedema</w:t>
      </w:r>
      <w:r w:rsidRPr="00662B56">
        <w:rPr>
          <w:rFonts w:cs="Times New Roman"/>
          <w:noProof/>
          <w:szCs w:val="24"/>
        </w:rPr>
        <w:t>. Vol 368.; 2010. doi:10.1098/rsta.2009.0223</w:t>
      </w:r>
    </w:p>
    <w:p w14:paraId="6803B3B2"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22. </w:t>
      </w:r>
      <w:r w:rsidRPr="00662B56">
        <w:rPr>
          <w:rFonts w:cs="Times New Roman"/>
          <w:noProof/>
          <w:szCs w:val="24"/>
        </w:rPr>
        <w:tab/>
        <w:t xml:space="preserve">Goedert M, Eisenberg DS, Crowther RA. Propagation of Tau Aggregates and Neurodegeneration. </w:t>
      </w:r>
      <w:r w:rsidRPr="00662B56">
        <w:rPr>
          <w:rFonts w:cs="Times New Roman"/>
          <w:i/>
          <w:iCs/>
          <w:noProof/>
          <w:szCs w:val="24"/>
        </w:rPr>
        <w:t>Annu Rev Neurosci</w:t>
      </w:r>
      <w:r w:rsidRPr="00662B56">
        <w:rPr>
          <w:rFonts w:cs="Times New Roman"/>
          <w:noProof/>
          <w:szCs w:val="24"/>
        </w:rPr>
        <w:t>. 2017;40:189-210. doi:10.1146/annurev-neuro-072116-031153</w:t>
      </w:r>
    </w:p>
    <w:p w14:paraId="7111ADD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23. </w:t>
      </w:r>
      <w:r w:rsidRPr="00662B56">
        <w:rPr>
          <w:rFonts w:cs="Times New Roman"/>
          <w:noProof/>
          <w:szCs w:val="24"/>
        </w:rPr>
        <w:tab/>
        <w:t xml:space="preserve">Schaffert LN, Carter WG. Do post-translational modifications influence protein aggregation in neurodegenerative diseases: A systematic review. </w:t>
      </w:r>
      <w:r w:rsidRPr="00662B56">
        <w:rPr>
          <w:rFonts w:cs="Times New Roman"/>
          <w:i/>
          <w:iCs/>
          <w:noProof/>
          <w:szCs w:val="24"/>
        </w:rPr>
        <w:t>Brain Sci</w:t>
      </w:r>
      <w:r w:rsidRPr="00662B56">
        <w:rPr>
          <w:rFonts w:cs="Times New Roman"/>
          <w:noProof/>
          <w:szCs w:val="24"/>
        </w:rPr>
        <w:t>. 2020;10(4):1-37. doi:10.3390/brainsci10040232</w:t>
      </w:r>
    </w:p>
    <w:p w14:paraId="4E4827AA"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lastRenderedPageBreak/>
        <w:t xml:space="preserve">24. </w:t>
      </w:r>
      <w:r w:rsidRPr="00662B56">
        <w:rPr>
          <w:rFonts w:cs="Times New Roman"/>
          <w:noProof/>
          <w:szCs w:val="24"/>
        </w:rPr>
        <w:tab/>
        <w:t xml:space="preserve">Wu J and. </w:t>
      </w:r>
      <w:r w:rsidRPr="00662B56">
        <w:rPr>
          <w:rFonts w:cs="Times New Roman"/>
          <w:i/>
          <w:iCs/>
          <w:noProof/>
          <w:szCs w:val="24"/>
        </w:rPr>
        <w:t>Foundations of Cellular Neuroscience</w:t>
      </w:r>
      <w:r w:rsidRPr="00662B56">
        <w:rPr>
          <w:rFonts w:cs="Times New Roman"/>
          <w:noProof/>
          <w:szCs w:val="24"/>
        </w:rPr>
        <w:t>.</w:t>
      </w:r>
    </w:p>
    <w:p w14:paraId="41269513"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25. </w:t>
      </w:r>
      <w:r w:rsidRPr="00662B56">
        <w:rPr>
          <w:rFonts w:cs="Times New Roman"/>
          <w:noProof/>
          <w:szCs w:val="24"/>
        </w:rPr>
        <w:tab/>
        <w:t xml:space="preserve">Dayan P, Abbot L. </w:t>
      </w:r>
      <w:r w:rsidRPr="00662B56">
        <w:rPr>
          <w:rFonts w:cs="Times New Roman"/>
          <w:i/>
          <w:iCs/>
          <w:noProof/>
          <w:szCs w:val="24"/>
        </w:rPr>
        <w:t>Theoretical Neuroscience</w:t>
      </w:r>
      <w:r w:rsidRPr="00662B56">
        <w:rPr>
          <w:rFonts w:cs="Times New Roman"/>
          <w:noProof/>
          <w:szCs w:val="24"/>
        </w:rPr>
        <w:t>. Vol 4.; 2014. doi:10.1080/2153599X.2014.951911</w:t>
      </w:r>
    </w:p>
    <w:p w14:paraId="7C35FC22" w14:textId="6B4BEA16" w:rsidR="005E4B25" w:rsidRDefault="00662B56" w:rsidP="00000056">
      <w:pPr>
        <w:widowControl w:val="0"/>
        <w:autoSpaceDE w:val="0"/>
        <w:autoSpaceDN w:val="0"/>
        <w:adjustRightInd w:val="0"/>
        <w:spacing w:line="240" w:lineRule="auto"/>
        <w:ind w:left="640" w:hanging="640"/>
      </w:pPr>
      <w:r w:rsidRPr="00662B56">
        <w:rPr>
          <w:rFonts w:cs="Times New Roman"/>
          <w:noProof/>
          <w:szCs w:val="24"/>
        </w:rPr>
        <w:t xml:space="preserve">26. </w:t>
      </w:r>
      <w:r w:rsidRPr="00662B56">
        <w:rPr>
          <w:rFonts w:cs="Times New Roman"/>
          <w:noProof/>
          <w:szCs w:val="24"/>
        </w:rPr>
        <w:tab/>
        <w:t xml:space="preserve">Johnston, Wu. </w:t>
      </w:r>
      <w:r w:rsidRPr="00662B56">
        <w:rPr>
          <w:rFonts w:cs="Times New Roman"/>
          <w:i/>
          <w:iCs/>
          <w:noProof/>
          <w:szCs w:val="24"/>
        </w:rPr>
        <w:t>Foundations of Cellular Neurophysiology</w:t>
      </w:r>
      <w:r w:rsidRPr="00662B56">
        <w:rPr>
          <w:rFonts w:cs="Times New Roman"/>
          <w:noProof/>
          <w:szCs w:val="24"/>
        </w:rPr>
        <w:t>.; 1995. doi:10.1097/00004691-199703000-00009</w:t>
      </w:r>
      <w:r w:rsidR="00AF68E2" w:rsidRPr="00AC1E87">
        <w:fldChar w:fldCharType="end"/>
      </w:r>
    </w:p>
    <w:sectPr w:rsidR="005E4B25" w:rsidSect="004D04AE">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2" w:author="Joseph Raimondo" w:date="2020-12-01T11:48:00Z" w:initials="JR">
    <w:p w14:paraId="17CF6117" w14:textId="339AC5BA" w:rsidR="00362D54" w:rsidRDefault="00362D54">
      <w:pPr>
        <w:pStyle w:val="CommentText"/>
      </w:pPr>
      <w:r>
        <w:rPr>
          <w:rStyle w:val="CommentReference"/>
        </w:rPr>
        <w:annotationRef/>
      </w:r>
      <w:r>
        <w:t xml:space="preserve">Don’t focus on “software” but rather </w:t>
      </w:r>
      <w:bookmarkStart w:id="33" w:name="_GoBack"/>
      <w:bookmarkEnd w:id="33"/>
      <w:r>
        <w:t>computational approaches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CF61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AC26" w16cex:dateUtc="2020-12-01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CF6117" w16cid:durableId="2370AC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C35CB" w14:textId="77777777" w:rsidR="00542995" w:rsidRDefault="00542995">
      <w:pPr>
        <w:spacing w:before="0" w:after="0" w:line="240" w:lineRule="auto"/>
      </w:pPr>
      <w:r>
        <w:separator/>
      </w:r>
    </w:p>
  </w:endnote>
  <w:endnote w:type="continuationSeparator" w:id="0">
    <w:p w14:paraId="11934C04" w14:textId="77777777" w:rsidR="00542995" w:rsidRDefault="005429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2844052"/>
      <w:docPartObj>
        <w:docPartGallery w:val="Page Numbers (Bottom of Page)"/>
        <w:docPartUnique/>
      </w:docPartObj>
    </w:sdtPr>
    <w:sdtEndPr>
      <w:rPr>
        <w:noProof/>
      </w:rPr>
    </w:sdtEndPr>
    <w:sdtContent>
      <w:p w14:paraId="2B3A3227" w14:textId="6B71FAD2" w:rsidR="00F25652" w:rsidRDefault="00F256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622952" w14:textId="77777777" w:rsidR="00F25652" w:rsidRDefault="00F25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1A18B" w14:textId="77777777" w:rsidR="00542995" w:rsidRDefault="00542995">
      <w:pPr>
        <w:spacing w:before="0" w:after="0" w:line="240" w:lineRule="auto"/>
      </w:pPr>
      <w:r>
        <w:separator/>
      </w:r>
    </w:p>
  </w:footnote>
  <w:footnote w:type="continuationSeparator" w:id="0">
    <w:p w14:paraId="1BD1DFED" w14:textId="77777777" w:rsidR="00542995" w:rsidRDefault="005429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5D2E2" w14:textId="62DF9932" w:rsidR="00F25652" w:rsidRDefault="00F25652">
    <w:pPr>
      <w:pStyle w:val="Header"/>
    </w:pPr>
    <w:r>
      <w:t xml:space="preserve">EF </w:t>
    </w:r>
    <w:proofErr w:type="spellStart"/>
    <w:r>
      <w:t>Shorer</w:t>
    </w:r>
    <w:proofErr w:type="spellEnd"/>
    <w:r>
      <w:tab/>
      <w:t>Research Proposal</w:t>
    </w:r>
    <w:r>
      <w:tab/>
      <w:t>MSc (Med) Neuroscience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358A2"/>
    <w:multiLevelType w:val="hybridMultilevel"/>
    <w:tmpl w:val="FBBE6938"/>
    <w:lvl w:ilvl="0" w:tplc="FB6867A0">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5394EF4"/>
    <w:multiLevelType w:val="hybridMultilevel"/>
    <w:tmpl w:val="1CA0A7F6"/>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ph Raimondo">
    <w15:presenceInfo w15:providerId="AD" w15:userId="S::01445591@wf.uct.ac.za::a723b768-75cf-44f6-87c9-a2fc59ad3f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2D"/>
    <w:rsid w:val="00000056"/>
    <w:rsid w:val="00007BC1"/>
    <w:rsid w:val="00037047"/>
    <w:rsid w:val="00085B39"/>
    <w:rsid w:val="00086C6C"/>
    <w:rsid w:val="000878C9"/>
    <w:rsid w:val="000B64FE"/>
    <w:rsid w:val="000E1C46"/>
    <w:rsid w:val="001053FE"/>
    <w:rsid w:val="0011060E"/>
    <w:rsid w:val="00114E84"/>
    <w:rsid w:val="001266A9"/>
    <w:rsid w:val="00143959"/>
    <w:rsid w:val="00155F06"/>
    <w:rsid w:val="0016022D"/>
    <w:rsid w:val="00193960"/>
    <w:rsid w:val="001D0FBC"/>
    <w:rsid w:val="001D4172"/>
    <w:rsid w:val="001E784A"/>
    <w:rsid w:val="001F0BC4"/>
    <w:rsid w:val="002464D3"/>
    <w:rsid w:val="002A1A13"/>
    <w:rsid w:val="002A48E8"/>
    <w:rsid w:val="002C18C9"/>
    <w:rsid w:val="002F7A04"/>
    <w:rsid w:val="00307183"/>
    <w:rsid w:val="00362D54"/>
    <w:rsid w:val="003674FF"/>
    <w:rsid w:val="0039431E"/>
    <w:rsid w:val="003E15CC"/>
    <w:rsid w:val="003F56A2"/>
    <w:rsid w:val="00402C5C"/>
    <w:rsid w:val="00414B71"/>
    <w:rsid w:val="00425CD1"/>
    <w:rsid w:val="00445158"/>
    <w:rsid w:val="00467710"/>
    <w:rsid w:val="004D04AE"/>
    <w:rsid w:val="004F6237"/>
    <w:rsid w:val="00523C06"/>
    <w:rsid w:val="00532E3C"/>
    <w:rsid w:val="00542995"/>
    <w:rsid w:val="005443BA"/>
    <w:rsid w:val="00551DC6"/>
    <w:rsid w:val="005728A4"/>
    <w:rsid w:val="00594CCD"/>
    <w:rsid w:val="00596DFB"/>
    <w:rsid w:val="005A28D2"/>
    <w:rsid w:val="005A4C9F"/>
    <w:rsid w:val="005C5985"/>
    <w:rsid w:val="005E2D79"/>
    <w:rsid w:val="005E4B25"/>
    <w:rsid w:val="00611FBB"/>
    <w:rsid w:val="0061284E"/>
    <w:rsid w:val="00657988"/>
    <w:rsid w:val="00662B56"/>
    <w:rsid w:val="006C42B4"/>
    <w:rsid w:val="006C76EE"/>
    <w:rsid w:val="006F2140"/>
    <w:rsid w:val="00710EDD"/>
    <w:rsid w:val="00711226"/>
    <w:rsid w:val="0071129A"/>
    <w:rsid w:val="00732B2B"/>
    <w:rsid w:val="007512CB"/>
    <w:rsid w:val="007723A9"/>
    <w:rsid w:val="007B41F5"/>
    <w:rsid w:val="007E01D3"/>
    <w:rsid w:val="007E0631"/>
    <w:rsid w:val="007F71E2"/>
    <w:rsid w:val="00821AAB"/>
    <w:rsid w:val="00857120"/>
    <w:rsid w:val="00884804"/>
    <w:rsid w:val="00897154"/>
    <w:rsid w:val="008C1807"/>
    <w:rsid w:val="008F55D4"/>
    <w:rsid w:val="009B1110"/>
    <w:rsid w:val="00A10315"/>
    <w:rsid w:val="00A63B85"/>
    <w:rsid w:val="00A7272E"/>
    <w:rsid w:val="00AC1E87"/>
    <w:rsid w:val="00AF68E2"/>
    <w:rsid w:val="00AF7E7E"/>
    <w:rsid w:val="00B0266C"/>
    <w:rsid w:val="00B47021"/>
    <w:rsid w:val="00B67D78"/>
    <w:rsid w:val="00B67F92"/>
    <w:rsid w:val="00B74AF1"/>
    <w:rsid w:val="00B80EB9"/>
    <w:rsid w:val="00BA1835"/>
    <w:rsid w:val="00BA5B51"/>
    <w:rsid w:val="00BC1539"/>
    <w:rsid w:val="00BD0319"/>
    <w:rsid w:val="00C60DE3"/>
    <w:rsid w:val="00CB5823"/>
    <w:rsid w:val="00CF36B4"/>
    <w:rsid w:val="00D231F2"/>
    <w:rsid w:val="00D61A5E"/>
    <w:rsid w:val="00DC0B2A"/>
    <w:rsid w:val="00DC7BFF"/>
    <w:rsid w:val="00DD663E"/>
    <w:rsid w:val="00E01EEF"/>
    <w:rsid w:val="00E03CC5"/>
    <w:rsid w:val="00E266F1"/>
    <w:rsid w:val="00E27A40"/>
    <w:rsid w:val="00F07ACB"/>
    <w:rsid w:val="00F25652"/>
    <w:rsid w:val="00F30E65"/>
    <w:rsid w:val="00F45876"/>
    <w:rsid w:val="00F5705C"/>
    <w:rsid w:val="00F84045"/>
    <w:rsid w:val="00FB3DEB"/>
    <w:rsid w:val="00FC7FE3"/>
    <w:rsid w:val="00FF49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A4C9"/>
  <w15:chartTrackingRefBased/>
  <w15:docId w15:val="{E1D1B5BD-CDF9-4EAA-B05C-098B2398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B51"/>
    <w:pPr>
      <w:spacing w:before="100" w:after="200" w:line="276" w:lineRule="auto"/>
    </w:pPr>
    <w:rPr>
      <w:rFonts w:ascii="Baskerville Old Face" w:eastAsiaTheme="minorEastAsia" w:hAnsi="Baskerville Old Face"/>
      <w:sz w:val="24"/>
      <w:szCs w:val="20"/>
    </w:rPr>
  </w:style>
  <w:style w:type="paragraph" w:styleId="Heading1">
    <w:name w:val="heading 1"/>
    <w:basedOn w:val="Normal"/>
    <w:next w:val="Normal"/>
    <w:link w:val="Heading1Char"/>
    <w:uiPriority w:val="9"/>
    <w:qFormat/>
    <w:rsid w:val="00AF68E2"/>
    <w:pPr>
      <w:pBdr>
        <w:top w:val="single" w:sz="24" w:space="0" w:color="A8A8A8" w:themeColor="accent1"/>
        <w:left w:val="single" w:sz="24" w:space="0" w:color="A8A8A8" w:themeColor="accent1"/>
        <w:bottom w:val="single" w:sz="24" w:space="0" w:color="A8A8A8" w:themeColor="accent1"/>
        <w:right w:val="single" w:sz="24" w:space="0" w:color="A8A8A8" w:themeColor="accent1"/>
      </w:pBdr>
      <w:shd w:val="clear" w:color="auto" w:fill="A8A8A8" w:themeFill="accent1"/>
      <w:spacing w:after="0"/>
      <w:outlineLvl w:val="0"/>
    </w:pPr>
    <w:rPr>
      <w:caps/>
      <w:color w:val="000000"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E2"/>
    <w:rPr>
      <w:rFonts w:eastAsiaTheme="minorEastAsia"/>
      <w:caps/>
      <w:color w:val="000000" w:themeColor="background1"/>
      <w:spacing w:val="15"/>
      <w:shd w:val="clear" w:color="auto" w:fill="A8A8A8" w:themeFill="accent1"/>
    </w:rPr>
  </w:style>
  <w:style w:type="paragraph" w:styleId="ListParagraph">
    <w:name w:val="List Paragraph"/>
    <w:basedOn w:val="Normal"/>
    <w:uiPriority w:val="34"/>
    <w:qFormat/>
    <w:rsid w:val="00AF68E2"/>
    <w:pPr>
      <w:ind w:left="720"/>
      <w:contextualSpacing/>
    </w:pPr>
  </w:style>
  <w:style w:type="paragraph" w:styleId="Footer">
    <w:name w:val="footer"/>
    <w:basedOn w:val="Normal"/>
    <w:link w:val="FooterChar"/>
    <w:uiPriority w:val="99"/>
    <w:unhideWhenUsed/>
    <w:rsid w:val="00AF68E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F68E2"/>
    <w:rPr>
      <w:rFonts w:eastAsiaTheme="minorEastAsia"/>
      <w:sz w:val="24"/>
      <w:szCs w:val="20"/>
    </w:rPr>
  </w:style>
  <w:style w:type="paragraph" w:styleId="Header">
    <w:name w:val="header"/>
    <w:basedOn w:val="Normal"/>
    <w:link w:val="HeaderChar"/>
    <w:uiPriority w:val="99"/>
    <w:unhideWhenUsed/>
    <w:rsid w:val="00AC1E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C1E87"/>
    <w:rPr>
      <w:rFonts w:ascii="Baskerville Old Face" w:eastAsiaTheme="minorEastAsia" w:hAnsi="Baskerville Old Face"/>
      <w:sz w:val="24"/>
      <w:szCs w:val="20"/>
    </w:rPr>
  </w:style>
  <w:style w:type="paragraph" w:styleId="Title">
    <w:name w:val="Title"/>
    <w:basedOn w:val="Normal"/>
    <w:next w:val="Normal"/>
    <w:link w:val="TitleChar"/>
    <w:uiPriority w:val="10"/>
    <w:qFormat/>
    <w:rsid w:val="00000056"/>
    <w:pPr>
      <w:spacing w:before="0" w:after="0"/>
    </w:pPr>
    <w:rPr>
      <w:rFonts w:asciiTheme="majorHAnsi" w:eastAsiaTheme="majorEastAsia" w:hAnsiTheme="majorHAnsi" w:cstheme="majorBidi"/>
      <w:caps/>
      <w:color w:val="A8A8A8" w:themeColor="accent1"/>
      <w:spacing w:val="10"/>
      <w:sz w:val="52"/>
      <w:szCs w:val="52"/>
    </w:rPr>
  </w:style>
  <w:style w:type="character" w:customStyle="1" w:styleId="TitleChar">
    <w:name w:val="Title Char"/>
    <w:basedOn w:val="DefaultParagraphFont"/>
    <w:link w:val="Title"/>
    <w:uiPriority w:val="10"/>
    <w:rsid w:val="00000056"/>
    <w:rPr>
      <w:rFonts w:asciiTheme="majorHAnsi" w:eastAsiaTheme="majorEastAsia" w:hAnsiTheme="majorHAnsi" w:cstheme="majorBidi"/>
      <w:caps/>
      <w:color w:val="A8A8A8" w:themeColor="accent1"/>
      <w:spacing w:val="10"/>
      <w:sz w:val="52"/>
      <w:szCs w:val="52"/>
    </w:rPr>
  </w:style>
  <w:style w:type="paragraph" w:styleId="BalloonText">
    <w:name w:val="Balloon Text"/>
    <w:basedOn w:val="Normal"/>
    <w:link w:val="BalloonTextChar"/>
    <w:uiPriority w:val="99"/>
    <w:semiHidden/>
    <w:unhideWhenUsed/>
    <w:rsid w:val="008F55D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5D4"/>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362D54"/>
    <w:rPr>
      <w:sz w:val="16"/>
      <w:szCs w:val="16"/>
    </w:rPr>
  </w:style>
  <w:style w:type="paragraph" w:styleId="CommentText">
    <w:name w:val="annotation text"/>
    <w:basedOn w:val="Normal"/>
    <w:link w:val="CommentTextChar"/>
    <w:uiPriority w:val="99"/>
    <w:semiHidden/>
    <w:unhideWhenUsed/>
    <w:rsid w:val="00362D54"/>
    <w:pPr>
      <w:spacing w:line="240" w:lineRule="auto"/>
    </w:pPr>
    <w:rPr>
      <w:sz w:val="20"/>
    </w:rPr>
  </w:style>
  <w:style w:type="character" w:customStyle="1" w:styleId="CommentTextChar">
    <w:name w:val="Comment Text Char"/>
    <w:basedOn w:val="DefaultParagraphFont"/>
    <w:link w:val="CommentText"/>
    <w:uiPriority w:val="99"/>
    <w:semiHidden/>
    <w:rsid w:val="00362D54"/>
    <w:rPr>
      <w:rFonts w:ascii="Baskerville Old Face" w:eastAsiaTheme="minorEastAsia" w:hAnsi="Baskerville Old Face"/>
      <w:sz w:val="20"/>
      <w:szCs w:val="20"/>
    </w:rPr>
  </w:style>
  <w:style w:type="paragraph" w:styleId="CommentSubject">
    <w:name w:val="annotation subject"/>
    <w:basedOn w:val="CommentText"/>
    <w:next w:val="CommentText"/>
    <w:link w:val="CommentSubjectChar"/>
    <w:uiPriority w:val="99"/>
    <w:semiHidden/>
    <w:unhideWhenUsed/>
    <w:rsid w:val="00362D54"/>
    <w:rPr>
      <w:b/>
      <w:bCs/>
    </w:rPr>
  </w:style>
  <w:style w:type="character" w:customStyle="1" w:styleId="CommentSubjectChar">
    <w:name w:val="Comment Subject Char"/>
    <w:basedOn w:val="CommentTextChar"/>
    <w:link w:val="CommentSubject"/>
    <w:uiPriority w:val="99"/>
    <w:semiHidden/>
    <w:rsid w:val="00362D54"/>
    <w:rPr>
      <w:rFonts w:ascii="Baskerville Old Face" w:eastAsiaTheme="minorEastAsia" w:hAnsi="Baskerville Old Fac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6">
      <a:dk1>
        <a:sysClr val="windowText" lastClr="000000"/>
      </a:dk1>
      <a:lt1>
        <a:srgbClr val="000000"/>
      </a:lt1>
      <a:dk2>
        <a:srgbClr val="000000"/>
      </a:dk2>
      <a:lt2>
        <a:srgbClr val="000000"/>
      </a:lt2>
      <a:accent1>
        <a:srgbClr val="A8A8A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789F0-DF6E-AF42-8DB1-B46B0FE96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13338</Words>
  <Characters>76028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Joseph Raimondo</cp:lastModifiedBy>
  <cp:revision>2</cp:revision>
  <cp:lastPrinted>2020-11-29T17:11:00Z</cp:lastPrinted>
  <dcterms:created xsi:type="dcterms:W3CDTF">2020-12-01T09:49:00Z</dcterms:created>
  <dcterms:modified xsi:type="dcterms:W3CDTF">2020-12-01T09:49:00Z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http://www.zotero.org/styles/bmc-psychiatry</vt:lpwstr>
  </property>
  <property fmtid="{D5CDD505-2E9C-101B-9397-08002B2CF9AE}" pid="11" name="Mendeley Recent Style Name 4_1">
    <vt:lpwstr>BMC Psychiatry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http://www.zotero.org/styles/psychopharmacology</vt:lpwstr>
  </property>
  <property fmtid="{D5CDD505-2E9C-101B-9397-08002B2CF9AE}" pid="19" name="Mendeley Recent Style Name 8_1">
    <vt:lpwstr>Psychopharmacology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daaad869-9df3-3141-b53e-ba6acb667cea</vt:lpwstr>
  </property>
  <property fmtid="{D5CDD505-2E9C-101B-9397-08002B2CF9AE}" pid="24" name="Mendeley Citation Style_1">
    <vt:lpwstr>http://www.zotero.org/styles/american-medical-association</vt:lpwstr>
  </property>
</Properties>
</file>