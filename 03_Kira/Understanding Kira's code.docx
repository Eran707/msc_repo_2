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27DC0" w14:textId="0EACE230" w:rsidR="00E37921" w:rsidRDefault="001F4570" w:rsidP="001F4570">
      <w:pPr>
        <w:pStyle w:val="Heading2"/>
      </w:pPr>
      <w:r>
        <w:t>Importing modules</w:t>
      </w:r>
    </w:p>
    <w:p w14:paraId="555EEF0A" w14:textId="77777777" w:rsidR="00E37921" w:rsidRPr="00810BB0" w:rsidRDefault="00E37921" w:rsidP="001F4570">
      <w:pPr>
        <w:spacing w:after="0"/>
      </w:pPr>
      <w:r w:rsidRPr="00810BB0">
        <w:t xml:space="preserve">import </w:t>
      </w:r>
      <w:proofErr w:type="spellStart"/>
      <w:r w:rsidRPr="00810BB0">
        <w:t>numpy</w:t>
      </w:r>
      <w:proofErr w:type="spellEnd"/>
      <w:r w:rsidRPr="00810BB0">
        <w:t xml:space="preserve"> as np</w:t>
      </w:r>
    </w:p>
    <w:p w14:paraId="360526A1" w14:textId="77777777" w:rsidR="00E37921" w:rsidRPr="00810BB0" w:rsidRDefault="00E37921" w:rsidP="001F4570">
      <w:pPr>
        <w:spacing w:after="0"/>
      </w:pPr>
      <w:r w:rsidRPr="00810BB0">
        <w:t xml:space="preserve">import </w:t>
      </w:r>
      <w:proofErr w:type="spellStart"/>
      <w:proofErr w:type="gramStart"/>
      <w:r w:rsidRPr="00810BB0">
        <w:t>matplotlib.pyplot</w:t>
      </w:r>
      <w:proofErr w:type="spellEnd"/>
      <w:proofErr w:type="gramEnd"/>
      <w:r w:rsidRPr="00810BB0">
        <w:t xml:space="preserve"> as </w:t>
      </w:r>
      <w:proofErr w:type="spellStart"/>
      <w:r w:rsidRPr="00810BB0">
        <w:t>plt</w:t>
      </w:r>
      <w:proofErr w:type="spellEnd"/>
    </w:p>
    <w:p w14:paraId="7EA7B9B6" w14:textId="77777777" w:rsidR="00E37921" w:rsidRDefault="00E37921" w:rsidP="001F4570">
      <w:pPr>
        <w:spacing w:after="0"/>
      </w:pPr>
      <w:r w:rsidRPr="00810BB0">
        <w:t xml:space="preserve">from matplotlib import </w:t>
      </w:r>
      <w:proofErr w:type="spellStart"/>
      <w:r w:rsidRPr="00810BB0">
        <w:t>gridspec</w:t>
      </w:r>
      <w:proofErr w:type="spellEnd"/>
    </w:p>
    <w:p w14:paraId="038C8969" w14:textId="77777777" w:rsidR="00E37921" w:rsidRDefault="00E37921" w:rsidP="001F4570">
      <w:pPr>
        <w:spacing w:after="0"/>
      </w:pPr>
      <w:r>
        <w:t xml:space="preserve">from </w:t>
      </w:r>
      <w:proofErr w:type="spellStart"/>
      <w:r>
        <w:t>pylab</w:t>
      </w:r>
      <w:proofErr w:type="spellEnd"/>
      <w:r>
        <w:t xml:space="preserve"> import </w:t>
      </w:r>
      <w:proofErr w:type="spellStart"/>
      <w:r>
        <w:t>rcParams</w:t>
      </w:r>
      <w:proofErr w:type="spellEnd"/>
    </w:p>
    <w:p w14:paraId="41803239" w14:textId="77777777" w:rsidR="00E37921" w:rsidRDefault="00E37921" w:rsidP="001F4570">
      <w:pPr>
        <w:spacing w:after="0"/>
      </w:pPr>
      <w:proofErr w:type="spellStart"/>
      <w:r>
        <w:t>rcParams</w:t>
      </w:r>
      <w:proofErr w:type="spellEnd"/>
      <w:r>
        <w:t>['</w:t>
      </w:r>
      <w:proofErr w:type="spellStart"/>
      <w:proofErr w:type="gramStart"/>
      <w:r>
        <w:t>figure.figsize</w:t>
      </w:r>
      <w:proofErr w:type="spellEnd"/>
      <w:proofErr w:type="gramEnd"/>
      <w:r>
        <w:t>'] = 8,8</w:t>
      </w:r>
    </w:p>
    <w:p w14:paraId="6E138D92" w14:textId="77777777" w:rsidR="00E37921" w:rsidRDefault="00E37921" w:rsidP="001F4570">
      <w:pPr>
        <w:spacing w:after="0"/>
      </w:pPr>
      <w:r>
        <w:t xml:space="preserve">from plotting import </w:t>
      </w:r>
      <w:proofErr w:type="spellStart"/>
      <w:r>
        <w:t>clcolor</w:t>
      </w:r>
      <w:proofErr w:type="spellEnd"/>
      <w:r>
        <w:t xml:space="preserve">, </w:t>
      </w:r>
      <w:proofErr w:type="spellStart"/>
      <w:r>
        <w:t>kcolor</w:t>
      </w:r>
      <w:proofErr w:type="spellEnd"/>
      <w:r>
        <w:t xml:space="preserve">, </w:t>
      </w:r>
      <w:proofErr w:type="spellStart"/>
      <w:proofErr w:type="gramStart"/>
      <w:r>
        <w:t>xcolor,nacolor</w:t>
      </w:r>
      <w:proofErr w:type="gramEnd"/>
      <w:r>
        <w:t>,wcolor</w:t>
      </w:r>
      <w:proofErr w:type="spellEnd"/>
    </w:p>
    <w:p w14:paraId="7F2B0435" w14:textId="77777777" w:rsidR="00E37921" w:rsidRDefault="00E37921" w:rsidP="001F4570">
      <w:pPr>
        <w:spacing w:after="0"/>
      </w:pPr>
    </w:p>
    <w:p w14:paraId="304D744B" w14:textId="1EC37043" w:rsidR="00E37921" w:rsidRDefault="001F4570" w:rsidP="001F4570">
      <w:pPr>
        <w:pStyle w:val="Heading2"/>
      </w:pPr>
      <w:r>
        <w:t>C</w:t>
      </w:r>
      <w:r w:rsidR="00E37921">
        <w:t>onstants, fixed parameters</w:t>
      </w:r>
    </w:p>
    <w:p w14:paraId="4AB66EF0" w14:textId="77777777" w:rsidR="001F4570" w:rsidRPr="001F4570" w:rsidRDefault="001F4570" w:rsidP="001F4570"/>
    <w:p w14:paraId="221E5D0E" w14:textId="647B7117" w:rsidR="001F4570" w:rsidRPr="001F4570" w:rsidRDefault="001F4570" w:rsidP="001F4570">
      <w:pPr>
        <w:pStyle w:val="Heading3"/>
      </w:pPr>
      <w:r>
        <w:t>Constants</w:t>
      </w:r>
    </w:p>
    <w:p w14:paraId="267331A5" w14:textId="540E89E9" w:rsidR="00E37921" w:rsidRPr="00810BB0" w:rsidRDefault="00E37921" w:rsidP="001F4570">
      <w:pPr>
        <w:spacing w:after="0"/>
      </w:pPr>
      <w:r w:rsidRPr="00810BB0">
        <w:t xml:space="preserve">R=26.725*1e-3 </w:t>
      </w:r>
      <w:r w:rsidR="001F4570" w:rsidRPr="00810BB0">
        <w:tab/>
      </w:r>
      <w:r w:rsidRPr="00810BB0">
        <w:t>#E: R in this context is not the gas constant, it's RT/F</w:t>
      </w:r>
    </w:p>
    <w:p w14:paraId="2C445CF6" w14:textId="53CADAA8" w:rsidR="00E37921" w:rsidRPr="00810BB0" w:rsidRDefault="00E37921" w:rsidP="001F4570">
      <w:pPr>
        <w:spacing w:after="0"/>
      </w:pPr>
      <w:r w:rsidRPr="00810BB0">
        <w:t>F=96485.0</w:t>
      </w:r>
      <w:r w:rsidR="001F4570" w:rsidRPr="00810BB0">
        <w:tab/>
      </w:r>
      <w:r w:rsidRPr="00810BB0">
        <w:t xml:space="preserve"> # R (RT/F) in Volts, where F is Faraday's constant in C/mol, and T is 37 </w:t>
      </w:r>
      <w:proofErr w:type="spellStart"/>
      <w:r w:rsidRPr="00810BB0">
        <w:t>deg</w:t>
      </w:r>
      <w:proofErr w:type="spellEnd"/>
      <w:r w:rsidRPr="00810BB0">
        <w:t xml:space="preserve"> C</w:t>
      </w:r>
    </w:p>
    <w:p w14:paraId="1F01A023" w14:textId="77777777" w:rsidR="001F4570" w:rsidRPr="00810BB0" w:rsidRDefault="001F4570" w:rsidP="001F4570">
      <w:pPr>
        <w:spacing w:after="0"/>
      </w:pPr>
      <w:proofErr w:type="spellStart"/>
      <w:r w:rsidRPr="00810BB0">
        <w:t>vw</w:t>
      </w:r>
      <w:proofErr w:type="spellEnd"/>
      <w:r w:rsidRPr="00810BB0">
        <w:t>=0.018 # partial molar volume of water, dm3/mol</w:t>
      </w:r>
    </w:p>
    <w:p w14:paraId="1C6923E0" w14:textId="77777777" w:rsidR="001F4570" w:rsidRPr="00810BB0" w:rsidRDefault="001F4570" w:rsidP="001F4570">
      <w:pPr>
        <w:spacing w:after="0"/>
      </w:pPr>
      <w:r w:rsidRPr="00810BB0">
        <w:t>pw=0.0015 # osmotic permeability, biological membrane, dm s</w:t>
      </w:r>
    </w:p>
    <w:p w14:paraId="089214F5" w14:textId="77777777" w:rsidR="001F4570" w:rsidRDefault="001F4570" w:rsidP="001F4570">
      <w:pPr>
        <w:spacing w:after="0"/>
      </w:pPr>
      <w:r w:rsidRPr="00810BB0">
        <w:t xml:space="preserve">km=6*10**(-7) # extensional rigidity of RBC at 23 </w:t>
      </w:r>
      <w:proofErr w:type="spellStart"/>
      <w:r w:rsidRPr="00810BB0">
        <w:t>deg</w:t>
      </w:r>
      <w:proofErr w:type="spellEnd"/>
      <w:r w:rsidRPr="00810BB0">
        <w:t>, N/dm</w:t>
      </w:r>
    </w:p>
    <w:p w14:paraId="673AA08A" w14:textId="77777777" w:rsidR="001F4570" w:rsidRDefault="001F4570" w:rsidP="001F4570">
      <w:pPr>
        <w:spacing w:after="0"/>
      </w:pPr>
      <w:r>
        <w:t>km2=2.5*10**(1)</w:t>
      </w:r>
    </w:p>
    <w:p w14:paraId="4F2DCE69" w14:textId="77777777" w:rsidR="001F4570" w:rsidRDefault="001F4570" w:rsidP="001F4570">
      <w:pPr>
        <w:spacing w:after="0"/>
      </w:pPr>
      <w:r>
        <w:t>density=1.0 # kg/dm3 = g/ml --&gt; assume close to 1 (density of water)</w:t>
      </w:r>
    </w:p>
    <w:p w14:paraId="2B546AC9" w14:textId="77777777" w:rsidR="001F4570" w:rsidRDefault="001F4570" w:rsidP="001F4570">
      <w:pPr>
        <w:spacing w:after="0"/>
      </w:pPr>
      <w:r>
        <w:t>hp=1e-3</w:t>
      </w:r>
    </w:p>
    <w:p w14:paraId="60917649" w14:textId="77777777" w:rsidR="001F4570" w:rsidRDefault="001F4570" w:rsidP="001F4570">
      <w:pPr>
        <w:spacing w:after="0"/>
      </w:pPr>
      <w:proofErr w:type="spellStart"/>
      <w:r>
        <w:t>hydrop</w:t>
      </w:r>
      <w:proofErr w:type="spellEnd"/>
      <w:r>
        <w:t>=0</w:t>
      </w:r>
    </w:p>
    <w:p w14:paraId="4773C37C" w14:textId="77777777" w:rsidR="001F4570" w:rsidRDefault="001F4570" w:rsidP="001F4570">
      <w:pPr>
        <w:spacing w:after="0"/>
      </w:pPr>
      <w:proofErr w:type="spellStart"/>
      <w:r>
        <w:t>qpump</w:t>
      </w:r>
      <w:proofErr w:type="spellEnd"/>
      <w:r>
        <w:t>=6.13*1e-5 #picoamperes</w:t>
      </w:r>
    </w:p>
    <w:p w14:paraId="3F1F3447" w14:textId="77777777" w:rsidR="001F4570" w:rsidRDefault="001F4570" w:rsidP="001F4570">
      <w:pPr>
        <w:spacing w:after="0"/>
      </w:pPr>
      <w:proofErr w:type="spellStart"/>
      <w:r>
        <w:t>kd</w:t>
      </w:r>
      <w:proofErr w:type="spellEnd"/>
      <w:r>
        <w:t xml:space="preserve">=15*1e-3 #M </w:t>
      </w:r>
      <w:proofErr w:type="spellStart"/>
      <w:r>
        <w:t>Kd</w:t>
      </w:r>
      <w:proofErr w:type="spellEnd"/>
      <w:r>
        <w:t xml:space="preserve"> (Raimondo 2012)</w:t>
      </w:r>
    </w:p>
    <w:p w14:paraId="2B256588" w14:textId="77777777" w:rsidR="001F4570" w:rsidRDefault="001F4570" w:rsidP="001F4570">
      <w:pPr>
        <w:spacing w:after="0"/>
      </w:pPr>
      <w:proofErr w:type="spellStart"/>
      <w:r>
        <w:t>vmax</w:t>
      </w:r>
      <w:proofErr w:type="spellEnd"/>
      <w:r>
        <w:t>=5*1e-3 #M/s Vmax (Raimondo 2012)</w:t>
      </w:r>
    </w:p>
    <w:p w14:paraId="28334755" w14:textId="26D001C9" w:rsidR="001F4570" w:rsidRDefault="001F4570" w:rsidP="001F4570">
      <w:pPr>
        <w:spacing w:after="0"/>
      </w:pPr>
    </w:p>
    <w:p w14:paraId="14E136D7" w14:textId="77777777" w:rsidR="001F4570" w:rsidRDefault="001F4570" w:rsidP="001F4570">
      <w:pPr>
        <w:spacing w:after="0"/>
      </w:pPr>
    </w:p>
    <w:p w14:paraId="768694EC" w14:textId="7B4631E3" w:rsidR="001F4570" w:rsidRDefault="001F4570" w:rsidP="001F4570">
      <w:pPr>
        <w:pStyle w:val="Heading3"/>
      </w:pPr>
      <w:r>
        <w:t>Cell dimensions</w:t>
      </w:r>
    </w:p>
    <w:p w14:paraId="72C502B6" w14:textId="77777777" w:rsidR="001F4570" w:rsidRPr="00810BB0" w:rsidRDefault="001F4570" w:rsidP="001F4570">
      <w:pPr>
        <w:spacing w:after="0"/>
      </w:pPr>
      <w:r w:rsidRPr="00810BB0">
        <w:t>rad=5*1e-5 # radius in um convert to dm</w:t>
      </w:r>
    </w:p>
    <w:p w14:paraId="0B05EA98" w14:textId="77777777" w:rsidR="001F4570" w:rsidRPr="00810BB0" w:rsidRDefault="001F4570" w:rsidP="001F4570">
      <w:pPr>
        <w:spacing w:after="0"/>
      </w:pPr>
      <w:r w:rsidRPr="00810BB0">
        <w:t>rad0=rad</w:t>
      </w:r>
    </w:p>
    <w:p w14:paraId="7D058109" w14:textId="77777777" w:rsidR="001F4570" w:rsidRDefault="001F4570" w:rsidP="001F4570">
      <w:pPr>
        <w:spacing w:after="0"/>
      </w:pPr>
      <w:r w:rsidRPr="00810BB0">
        <w:t>length=25*1e-5 # length in um converted to dm</w:t>
      </w:r>
    </w:p>
    <w:p w14:paraId="7FF4CC23" w14:textId="77777777" w:rsidR="001F4570" w:rsidRDefault="001F4570" w:rsidP="001F4570">
      <w:pPr>
        <w:spacing w:after="0"/>
      </w:pPr>
    </w:p>
    <w:p w14:paraId="457A0C11" w14:textId="340D88E7" w:rsidR="001F4570" w:rsidRDefault="001F4570" w:rsidP="001F4570">
      <w:pPr>
        <w:pStyle w:val="Heading3"/>
      </w:pPr>
      <w:r>
        <w:t>Conductances</w:t>
      </w:r>
    </w:p>
    <w:p w14:paraId="3829197B" w14:textId="77777777" w:rsidR="00E37921" w:rsidRPr="00810BB0" w:rsidRDefault="00E37921" w:rsidP="001F4570">
      <w:pPr>
        <w:spacing w:after="0"/>
      </w:pPr>
      <w:proofErr w:type="spellStart"/>
      <w:r w:rsidRPr="00810BB0">
        <w:t>gna</w:t>
      </w:r>
      <w:proofErr w:type="spellEnd"/>
      <w:r w:rsidRPr="00810BB0">
        <w:t>=2e-3/F #E: why are conductances/F?</w:t>
      </w:r>
    </w:p>
    <w:p w14:paraId="1BC3652B" w14:textId="77777777" w:rsidR="00E37921" w:rsidRPr="00810BB0" w:rsidRDefault="00E37921" w:rsidP="001F4570">
      <w:pPr>
        <w:spacing w:after="0"/>
      </w:pPr>
      <w:proofErr w:type="spellStart"/>
      <w:r w:rsidRPr="00810BB0">
        <w:t>gk</w:t>
      </w:r>
      <w:proofErr w:type="spellEnd"/>
      <w:r w:rsidRPr="00810BB0">
        <w:t>=7e-3/F</w:t>
      </w:r>
    </w:p>
    <w:p w14:paraId="320CE229" w14:textId="7A6FEE8F" w:rsidR="00E37921" w:rsidRPr="00810BB0" w:rsidRDefault="00E37921" w:rsidP="001F4570">
      <w:pPr>
        <w:spacing w:after="0"/>
      </w:pPr>
      <w:proofErr w:type="spellStart"/>
      <w:r w:rsidRPr="00810BB0">
        <w:t>gcl</w:t>
      </w:r>
      <w:proofErr w:type="spellEnd"/>
      <w:r w:rsidRPr="00810BB0">
        <w:t xml:space="preserve">=2e-3/F # </w:t>
      </w:r>
      <w:proofErr w:type="spellStart"/>
      <w:proofErr w:type="gramStart"/>
      <w:r w:rsidRPr="00810BB0">
        <w:t>gna,gk</w:t>
      </w:r>
      <w:proofErr w:type="gramEnd"/>
      <w:r w:rsidRPr="00810BB0">
        <w:t>,gcl</w:t>
      </w:r>
      <w:proofErr w:type="spellEnd"/>
      <w:r w:rsidRPr="00810BB0">
        <w:t>: conductances in mS/cm^2 conv to S/dm^2</w:t>
      </w:r>
    </w:p>
    <w:p w14:paraId="334D19EF" w14:textId="77777777" w:rsidR="00E37921" w:rsidRPr="00810BB0" w:rsidRDefault="00E37921" w:rsidP="001F4570">
      <w:pPr>
        <w:spacing w:after="0"/>
      </w:pPr>
      <w:proofErr w:type="spellStart"/>
      <w:r w:rsidRPr="00810BB0">
        <w:t>gkcc</w:t>
      </w:r>
      <w:proofErr w:type="spellEnd"/>
      <w:r w:rsidRPr="00810BB0">
        <w:t xml:space="preserve">=2e-3/F # </w:t>
      </w:r>
      <w:proofErr w:type="spellStart"/>
      <w:r w:rsidRPr="00810BB0">
        <w:t>gkcc</w:t>
      </w:r>
      <w:proofErr w:type="spellEnd"/>
      <w:r w:rsidRPr="00810BB0">
        <w:t xml:space="preserve"> conductance</w:t>
      </w:r>
    </w:p>
    <w:p w14:paraId="57067E15" w14:textId="77777777" w:rsidR="001F4570" w:rsidRPr="00810BB0" w:rsidRDefault="001F4570" w:rsidP="001F4570">
      <w:pPr>
        <w:spacing w:after="0"/>
        <w:rPr>
          <w:highlight w:val="yellow"/>
        </w:rPr>
      </w:pPr>
      <w:commentRangeStart w:id="0"/>
      <w:commentRangeStart w:id="1"/>
      <w:r w:rsidRPr="00810BB0">
        <w:rPr>
          <w:highlight w:val="yellow"/>
        </w:rPr>
        <w:t>gamma=</w:t>
      </w:r>
      <w:proofErr w:type="spellStart"/>
      <w:r w:rsidRPr="00810BB0">
        <w:rPr>
          <w:highlight w:val="yellow"/>
        </w:rPr>
        <w:t>gna</w:t>
      </w:r>
      <w:proofErr w:type="spellEnd"/>
      <w:r w:rsidRPr="00810BB0">
        <w:rPr>
          <w:highlight w:val="yellow"/>
        </w:rPr>
        <w:t>/</w:t>
      </w:r>
      <w:proofErr w:type="spellStart"/>
      <w:r w:rsidRPr="00810BB0">
        <w:rPr>
          <w:highlight w:val="yellow"/>
        </w:rPr>
        <w:t>gk</w:t>
      </w:r>
      <w:proofErr w:type="spellEnd"/>
    </w:p>
    <w:p w14:paraId="2F1FC94A" w14:textId="77777777" w:rsidR="001F4570" w:rsidRDefault="001F4570" w:rsidP="001F4570">
      <w:pPr>
        <w:spacing w:after="0"/>
      </w:pPr>
      <w:r w:rsidRPr="00810BB0">
        <w:rPr>
          <w:highlight w:val="yellow"/>
        </w:rPr>
        <w:t>beta=1.0/(</w:t>
      </w:r>
      <w:proofErr w:type="spellStart"/>
      <w:r w:rsidRPr="00810BB0">
        <w:rPr>
          <w:highlight w:val="yellow"/>
        </w:rPr>
        <w:t>gk</w:t>
      </w:r>
      <w:proofErr w:type="spellEnd"/>
      <w:r w:rsidRPr="00810BB0">
        <w:rPr>
          <w:highlight w:val="yellow"/>
        </w:rPr>
        <w:t>*</w:t>
      </w:r>
      <w:proofErr w:type="spellStart"/>
      <w:r w:rsidRPr="00810BB0">
        <w:rPr>
          <w:highlight w:val="yellow"/>
        </w:rPr>
        <w:t>gcl+gkcc</w:t>
      </w:r>
      <w:proofErr w:type="spellEnd"/>
      <w:r w:rsidRPr="00810BB0">
        <w:rPr>
          <w:highlight w:val="yellow"/>
        </w:rPr>
        <w:t>*</w:t>
      </w:r>
      <w:proofErr w:type="spellStart"/>
      <w:r w:rsidRPr="00810BB0">
        <w:rPr>
          <w:highlight w:val="yellow"/>
        </w:rPr>
        <w:t>gk+gcl</w:t>
      </w:r>
      <w:proofErr w:type="spellEnd"/>
      <w:r w:rsidRPr="00810BB0">
        <w:rPr>
          <w:highlight w:val="yellow"/>
        </w:rPr>
        <w:t>*</w:t>
      </w:r>
      <w:proofErr w:type="spellStart"/>
      <w:r w:rsidRPr="00810BB0">
        <w:rPr>
          <w:highlight w:val="yellow"/>
        </w:rPr>
        <w:t>gkcc</w:t>
      </w:r>
      <w:proofErr w:type="spellEnd"/>
      <w:r w:rsidRPr="00810BB0">
        <w:rPr>
          <w:highlight w:val="yellow"/>
        </w:rPr>
        <w:t>)</w:t>
      </w:r>
      <w:commentRangeEnd w:id="0"/>
      <w:r w:rsidRPr="00810BB0">
        <w:rPr>
          <w:rStyle w:val="CommentReference"/>
          <w:highlight w:val="yellow"/>
        </w:rPr>
        <w:commentReference w:id="0"/>
      </w:r>
      <w:commentRangeEnd w:id="1"/>
      <w:r w:rsidR="00C807EC" w:rsidRPr="00810BB0">
        <w:rPr>
          <w:rStyle w:val="CommentReference"/>
          <w:highlight w:val="yellow"/>
        </w:rPr>
        <w:commentReference w:id="1"/>
      </w:r>
    </w:p>
    <w:p w14:paraId="3703DF3C" w14:textId="2A97C1D6" w:rsidR="001F4570" w:rsidRDefault="001F4570" w:rsidP="001F4570">
      <w:pPr>
        <w:spacing w:after="0"/>
      </w:pPr>
    </w:p>
    <w:p w14:paraId="1AF40729" w14:textId="7AC98A25" w:rsidR="001F4570" w:rsidRDefault="001F4570" w:rsidP="001F4570">
      <w:pPr>
        <w:pStyle w:val="Heading3"/>
      </w:pPr>
      <w:r>
        <w:t>Pump related variable</w:t>
      </w:r>
    </w:p>
    <w:p w14:paraId="2FE8B3E7" w14:textId="01766B6D" w:rsidR="00E37921" w:rsidRPr="00810BB0" w:rsidRDefault="00E37921" w:rsidP="001F4570">
      <w:pPr>
        <w:spacing w:after="0"/>
      </w:pPr>
      <w:r w:rsidRPr="00810BB0">
        <w:t>ck=2</w:t>
      </w:r>
    </w:p>
    <w:p w14:paraId="7D8847D2" w14:textId="703848F5" w:rsidR="001F4570" w:rsidRPr="00810BB0" w:rsidRDefault="001F4570" w:rsidP="001F4570">
      <w:pPr>
        <w:spacing w:after="0"/>
      </w:pPr>
      <w:proofErr w:type="spellStart"/>
      <w:r w:rsidRPr="00810BB0">
        <w:t>cna</w:t>
      </w:r>
      <w:proofErr w:type="spellEnd"/>
      <w:r w:rsidRPr="00810BB0">
        <w:t xml:space="preserve">=3 # </w:t>
      </w:r>
      <w:proofErr w:type="spellStart"/>
      <w:proofErr w:type="gramStart"/>
      <w:r w:rsidRPr="00810BB0">
        <w:t>cna,ck</w:t>
      </w:r>
      <w:proofErr w:type="spellEnd"/>
      <w:proofErr w:type="gramEnd"/>
      <w:r w:rsidRPr="00810BB0">
        <w:t>: pump (ATPase) stoichiometries</w:t>
      </w:r>
    </w:p>
    <w:p w14:paraId="6A32C67F" w14:textId="77777777" w:rsidR="001F4570" w:rsidRPr="00810BB0" w:rsidRDefault="001F4570" w:rsidP="001F4570">
      <w:pPr>
        <w:spacing w:after="0"/>
      </w:pPr>
      <w:r w:rsidRPr="00810BB0">
        <w:t>P=</w:t>
      </w:r>
      <w:proofErr w:type="gramStart"/>
      <w:r w:rsidRPr="00810BB0">
        <w:t>range(</w:t>
      </w:r>
      <w:proofErr w:type="gramEnd"/>
      <w:r w:rsidRPr="00810BB0">
        <w:t>-70000,-38000)</w:t>
      </w:r>
    </w:p>
    <w:p w14:paraId="4B9E6ED6" w14:textId="77777777" w:rsidR="001F4570" w:rsidRPr="00810BB0" w:rsidRDefault="001F4570" w:rsidP="001F4570">
      <w:pPr>
        <w:spacing w:after="0"/>
      </w:pPr>
      <w:proofErr w:type="spellStart"/>
      <w:r w:rsidRPr="00810BB0">
        <w:t>default_p</w:t>
      </w:r>
      <w:proofErr w:type="spellEnd"/>
      <w:r w:rsidRPr="00810BB0">
        <w:t>=-1</w:t>
      </w:r>
    </w:p>
    <w:p w14:paraId="180EF6DD" w14:textId="77777777" w:rsidR="001F4570" w:rsidRDefault="001F4570" w:rsidP="001F4570">
      <w:pPr>
        <w:spacing w:after="0"/>
      </w:pPr>
      <w:commentRangeStart w:id="2"/>
      <w:commentRangeStart w:id="3"/>
      <w:commentRangeStart w:id="4"/>
      <w:proofErr w:type="spellStart"/>
      <w:r w:rsidRPr="00810BB0">
        <w:t>default_P</w:t>
      </w:r>
      <w:proofErr w:type="spellEnd"/>
      <w:r w:rsidRPr="00810BB0">
        <w:t xml:space="preserve">=-40456 # </w:t>
      </w:r>
      <w:proofErr w:type="spellStart"/>
      <w:r w:rsidRPr="00810BB0">
        <w:t>P_effective</w:t>
      </w:r>
      <w:proofErr w:type="spellEnd"/>
      <w:r w:rsidRPr="00810BB0">
        <w:t xml:space="preserve"> x10^5</w:t>
      </w:r>
      <w:commentRangeEnd w:id="2"/>
      <w:r w:rsidR="00DC640E" w:rsidRPr="00810BB0">
        <w:rPr>
          <w:rStyle w:val="CommentReference"/>
        </w:rPr>
        <w:commentReference w:id="2"/>
      </w:r>
      <w:commentRangeEnd w:id="3"/>
      <w:r w:rsidR="00C807EC" w:rsidRPr="00810BB0">
        <w:rPr>
          <w:rStyle w:val="CommentReference"/>
        </w:rPr>
        <w:commentReference w:id="3"/>
      </w:r>
      <w:commentRangeEnd w:id="4"/>
      <w:r w:rsidR="00C807EC" w:rsidRPr="00810BB0">
        <w:rPr>
          <w:rStyle w:val="CommentReference"/>
        </w:rPr>
        <w:commentReference w:id="4"/>
      </w:r>
    </w:p>
    <w:p w14:paraId="3A53E101" w14:textId="3EEBC2E6" w:rsidR="001F4570" w:rsidRDefault="001F4570" w:rsidP="001F4570">
      <w:pPr>
        <w:spacing w:after="0"/>
      </w:pPr>
    </w:p>
    <w:p w14:paraId="75A0BBBB" w14:textId="46C79BA2" w:rsidR="001F4570" w:rsidRDefault="001F4570" w:rsidP="001F4570">
      <w:pPr>
        <w:spacing w:after="0"/>
      </w:pPr>
    </w:p>
    <w:p w14:paraId="72AA741C" w14:textId="34635550" w:rsidR="001F4570" w:rsidRDefault="001F4570" w:rsidP="001F4570">
      <w:pPr>
        <w:pStyle w:val="Heading3"/>
      </w:pPr>
      <w:r>
        <w:lastRenderedPageBreak/>
        <w:t>Concentrations</w:t>
      </w:r>
    </w:p>
    <w:p w14:paraId="1E3F451E" w14:textId="77777777" w:rsidR="001F4570" w:rsidRPr="00810BB0" w:rsidRDefault="001F4570" w:rsidP="001F4570">
      <w:pPr>
        <w:spacing w:after="0"/>
      </w:pPr>
      <w:proofErr w:type="spellStart"/>
      <w:r w:rsidRPr="00810BB0">
        <w:t>nao</w:t>
      </w:r>
      <w:proofErr w:type="spellEnd"/>
      <w:r w:rsidRPr="00810BB0">
        <w:t>=145e-3</w:t>
      </w:r>
    </w:p>
    <w:p w14:paraId="7C4B5DE5" w14:textId="77777777" w:rsidR="001F4570" w:rsidRPr="00810BB0" w:rsidRDefault="001F4570" w:rsidP="001F4570">
      <w:pPr>
        <w:spacing w:after="0"/>
      </w:pPr>
      <w:proofErr w:type="spellStart"/>
      <w:r w:rsidRPr="00810BB0">
        <w:t>clo</w:t>
      </w:r>
      <w:proofErr w:type="spellEnd"/>
      <w:r w:rsidRPr="00810BB0">
        <w:t>=119e-3</w:t>
      </w:r>
    </w:p>
    <w:p w14:paraId="725E1DC3" w14:textId="77777777" w:rsidR="001F4570" w:rsidRPr="00810BB0" w:rsidRDefault="001F4570" w:rsidP="001F4570">
      <w:pPr>
        <w:spacing w:after="0"/>
      </w:pPr>
      <w:r w:rsidRPr="00810BB0">
        <w:t xml:space="preserve">ko=3.5e-3 # </w:t>
      </w:r>
      <w:proofErr w:type="spellStart"/>
      <w:proofErr w:type="gramStart"/>
      <w:r w:rsidRPr="00810BB0">
        <w:t>nao,clo</w:t>
      </w:r>
      <w:proofErr w:type="gramEnd"/>
      <w:r w:rsidRPr="00810BB0">
        <w:t>,ko</w:t>
      </w:r>
      <w:proofErr w:type="spellEnd"/>
      <w:r w:rsidRPr="00810BB0">
        <w:t>: extracellular concentrations (mM converted to M)</w:t>
      </w:r>
    </w:p>
    <w:p w14:paraId="306C2AB4" w14:textId="77777777" w:rsidR="001F4570" w:rsidRPr="00810BB0" w:rsidRDefault="001F4570" w:rsidP="001F4570">
      <w:pPr>
        <w:spacing w:after="0"/>
      </w:pPr>
      <w:r w:rsidRPr="00810BB0">
        <w:t>z=-0.85 # intracellular (and extracellular) charge of impermeant anions</w:t>
      </w:r>
    </w:p>
    <w:p w14:paraId="4F8AC5C1" w14:textId="77777777" w:rsidR="001F4570" w:rsidRPr="00810BB0" w:rsidRDefault="001F4570" w:rsidP="001F4570">
      <w:pPr>
        <w:spacing w:after="0"/>
        <w:rPr>
          <w:moveTo w:id="5" w:author="Eran Shorer" w:date="2020-04-02T13:03:00Z"/>
        </w:rPr>
      </w:pPr>
      <w:moveToRangeStart w:id="6" w:author="Eran Shorer" w:date="2020-04-02T13:03:00Z" w:name="move36725035"/>
      <w:moveTo w:id="7" w:author="Eran Shorer" w:date="2020-04-02T13:03:00Z">
        <w:r w:rsidRPr="00810BB0">
          <w:t>nae=</w:t>
        </w:r>
        <w:proofErr w:type="spellStart"/>
        <w:r w:rsidRPr="00810BB0">
          <w:t>nao</w:t>
        </w:r>
        <w:proofErr w:type="spellEnd"/>
      </w:moveTo>
    </w:p>
    <w:p w14:paraId="19D16C62" w14:textId="77777777" w:rsidR="001F4570" w:rsidRPr="00810BB0" w:rsidRDefault="001F4570" w:rsidP="001F4570">
      <w:pPr>
        <w:spacing w:after="0"/>
        <w:rPr>
          <w:moveTo w:id="8" w:author="Eran Shorer" w:date="2020-04-02T13:03:00Z"/>
        </w:rPr>
      </w:pPr>
      <w:proofErr w:type="spellStart"/>
      <w:moveTo w:id="9" w:author="Eran Shorer" w:date="2020-04-02T13:03:00Z">
        <w:r w:rsidRPr="00810BB0">
          <w:t>ke</w:t>
        </w:r>
        <w:proofErr w:type="spellEnd"/>
        <w:r w:rsidRPr="00810BB0">
          <w:t>=ko</w:t>
        </w:r>
      </w:moveTo>
    </w:p>
    <w:p w14:paraId="1237BB54" w14:textId="77777777" w:rsidR="001F4570" w:rsidRPr="00810BB0" w:rsidRDefault="001F4570" w:rsidP="001F4570">
      <w:pPr>
        <w:spacing w:after="0"/>
        <w:rPr>
          <w:moveTo w:id="10" w:author="Eran Shorer" w:date="2020-04-02T13:03:00Z"/>
        </w:rPr>
      </w:pPr>
      <w:proofErr w:type="spellStart"/>
      <w:moveTo w:id="11" w:author="Eran Shorer" w:date="2020-04-02T13:03:00Z">
        <w:r w:rsidRPr="00810BB0">
          <w:t>cle</w:t>
        </w:r>
        <w:proofErr w:type="spellEnd"/>
        <w:r w:rsidRPr="00810BB0">
          <w:t>=</w:t>
        </w:r>
        <w:proofErr w:type="spellStart"/>
        <w:r w:rsidRPr="00810BB0">
          <w:t>clo</w:t>
        </w:r>
        <w:proofErr w:type="spellEnd"/>
      </w:moveTo>
    </w:p>
    <w:p w14:paraId="7F1A432E" w14:textId="77777777" w:rsidR="001F4570" w:rsidRPr="00810BB0" w:rsidRDefault="001F4570" w:rsidP="001F4570">
      <w:pPr>
        <w:spacing w:after="0"/>
        <w:rPr>
          <w:moveTo w:id="12" w:author="Eran Shorer" w:date="2020-04-02T13:03:00Z"/>
          <w:highlight w:val="yellow"/>
        </w:rPr>
      </w:pPr>
      <w:commentRangeStart w:id="13"/>
      <w:commentRangeStart w:id="14"/>
      <w:commentRangeStart w:id="15"/>
      <w:commentRangeStart w:id="16"/>
      <w:commentRangeStart w:id="17"/>
      <w:moveTo w:id="18" w:author="Eran Shorer" w:date="2020-04-02T13:03:00Z">
        <w:r w:rsidRPr="00810BB0">
          <w:rPr>
            <w:highlight w:val="yellow"/>
          </w:rPr>
          <w:t>xe1</w:t>
        </w:r>
      </w:moveTo>
      <w:commentRangeEnd w:id="13"/>
      <w:r w:rsidR="00DC640E" w:rsidRPr="00810BB0">
        <w:rPr>
          <w:rStyle w:val="CommentReference"/>
          <w:highlight w:val="yellow"/>
        </w:rPr>
        <w:commentReference w:id="13"/>
      </w:r>
      <w:moveTo w:id="19" w:author="Eran Shorer" w:date="2020-04-02T13:03:00Z">
        <w:r w:rsidRPr="00810BB0">
          <w:rPr>
            <w:highlight w:val="yellow"/>
          </w:rPr>
          <w:t>=-1*(</w:t>
        </w:r>
        <w:proofErr w:type="spellStart"/>
        <w:r w:rsidRPr="00810BB0">
          <w:rPr>
            <w:highlight w:val="yellow"/>
          </w:rPr>
          <w:t>cle</w:t>
        </w:r>
        <w:proofErr w:type="spellEnd"/>
        <w:r w:rsidRPr="00810BB0">
          <w:rPr>
            <w:highlight w:val="yellow"/>
          </w:rPr>
          <w:t>-nae-</w:t>
        </w:r>
        <w:proofErr w:type="spellStart"/>
        <w:r w:rsidRPr="00810BB0">
          <w:rPr>
            <w:highlight w:val="yellow"/>
          </w:rPr>
          <w:t>ke</w:t>
        </w:r>
        <w:proofErr w:type="spellEnd"/>
        <w:r w:rsidRPr="00810BB0">
          <w:rPr>
            <w:highlight w:val="yellow"/>
          </w:rPr>
          <w:t>)</w:t>
        </w:r>
      </w:moveTo>
    </w:p>
    <w:p w14:paraId="2D90285C" w14:textId="77777777" w:rsidR="001F4570" w:rsidRPr="00810BB0" w:rsidRDefault="001F4570" w:rsidP="001F4570">
      <w:pPr>
        <w:spacing w:after="0"/>
        <w:rPr>
          <w:moveTo w:id="20" w:author="Eran Shorer" w:date="2020-04-02T13:03:00Z"/>
          <w:highlight w:val="yellow"/>
        </w:rPr>
      </w:pPr>
      <w:proofErr w:type="spellStart"/>
      <w:moveTo w:id="21" w:author="Eran Shorer" w:date="2020-04-02T13:03:00Z">
        <w:r w:rsidRPr="00810BB0">
          <w:rPr>
            <w:highlight w:val="yellow"/>
          </w:rPr>
          <w:t>xe</w:t>
        </w:r>
        <w:proofErr w:type="spellEnd"/>
        <w:r w:rsidRPr="00810BB0">
          <w:rPr>
            <w:highlight w:val="yellow"/>
          </w:rPr>
          <w:t>=xe1*0.2</w:t>
        </w:r>
      </w:moveTo>
      <w:commentRangeEnd w:id="14"/>
      <w:r w:rsidR="00C807EC" w:rsidRPr="00810BB0">
        <w:rPr>
          <w:rStyle w:val="CommentReference"/>
          <w:highlight w:val="yellow"/>
        </w:rPr>
        <w:commentReference w:id="14"/>
      </w:r>
      <w:commentRangeEnd w:id="15"/>
      <w:r w:rsidR="00C807EC" w:rsidRPr="00810BB0">
        <w:rPr>
          <w:rStyle w:val="CommentReference"/>
          <w:highlight w:val="yellow"/>
        </w:rPr>
        <w:commentReference w:id="15"/>
      </w:r>
    </w:p>
    <w:p w14:paraId="0E691396" w14:textId="77777777" w:rsidR="001F4570" w:rsidRDefault="001F4570" w:rsidP="001F4570">
      <w:pPr>
        <w:spacing w:after="0"/>
        <w:rPr>
          <w:moveTo w:id="22" w:author="Eran Shorer" w:date="2020-04-02T13:03:00Z"/>
        </w:rPr>
      </w:pPr>
      <w:proofErr w:type="spellStart"/>
      <w:moveTo w:id="23" w:author="Eran Shorer" w:date="2020-04-02T13:03:00Z">
        <w:r w:rsidRPr="00810BB0">
          <w:t>ose</w:t>
        </w:r>
        <w:proofErr w:type="spellEnd"/>
        <w:r w:rsidRPr="00810BB0">
          <w:t>=xe1+cle+nae+ke # extracellular osmolarity</w:t>
        </w:r>
      </w:moveTo>
      <w:commentRangeEnd w:id="16"/>
      <w:r w:rsidR="009929CD" w:rsidRPr="00810BB0">
        <w:rPr>
          <w:rStyle w:val="CommentReference"/>
        </w:rPr>
        <w:commentReference w:id="16"/>
      </w:r>
      <w:commentRangeEnd w:id="17"/>
      <w:r w:rsidR="00C807EC" w:rsidRPr="00810BB0">
        <w:rPr>
          <w:rStyle w:val="CommentReference"/>
        </w:rPr>
        <w:commentReference w:id="17"/>
      </w:r>
    </w:p>
    <w:moveToRangeEnd w:id="6"/>
    <w:p w14:paraId="191C5D1B" w14:textId="77777777" w:rsidR="001F4570" w:rsidRDefault="001F4570" w:rsidP="001F4570">
      <w:pPr>
        <w:spacing w:after="0"/>
      </w:pPr>
    </w:p>
    <w:p w14:paraId="7A752095" w14:textId="77777777" w:rsidR="001F4570" w:rsidRDefault="001F4570" w:rsidP="001F4570">
      <w:pPr>
        <w:spacing w:after="0"/>
      </w:pPr>
      <w:r>
        <w:t xml:space="preserve">n=200 # points to plot </w:t>
      </w:r>
    </w:p>
    <w:p w14:paraId="7DBF1308" w14:textId="0F9B8BE5" w:rsidR="00E37921" w:rsidDel="001F4570" w:rsidRDefault="00E37921" w:rsidP="001F4570">
      <w:pPr>
        <w:spacing w:after="0"/>
        <w:rPr>
          <w:moveFrom w:id="24" w:author="Eran Shorer" w:date="2020-04-02T13:03:00Z"/>
        </w:rPr>
      </w:pPr>
      <w:moveFromRangeStart w:id="25" w:author="Eran Shorer" w:date="2020-04-02T13:03:00Z" w:name="move36725035"/>
      <w:moveFrom w:id="26" w:author="Eran Shorer" w:date="2020-04-02T13:03:00Z">
        <w:r w:rsidDel="001F4570">
          <w:t>nae=nao</w:t>
        </w:r>
      </w:moveFrom>
    </w:p>
    <w:p w14:paraId="264A0488" w14:textId="5D527B33" w:rsidR="00E37921" w:rsidDel="001F4570" w:rsidRDefault="00E37921" w:rsidP="001F4570">
      <w:pPr>
        <w:spacing w:after="0"/>
        <w:rPr>
          <w:moveFrom w:id="27" w:author="Eran Shorer" w:date="2020-04-02T13:03:00Z"/>
        </w:rPr>
      </w:pPr>
      <w:moveFrom w:id="28" w:author="Eran Shorer" w:date="2020-04-02T13:03:00Z">
        <w:r w:rsidDel="001F4570">
          <w:t>ke=ko</w:t>
        </w:r>
      </w:moveFrom>
    </w:p>
    <w:p w14:paraId="009C9B2B" w14:textId="404D3768" w:rsidR="00E37921" w:rsidDel="001F4570" w:rsidRDefault="00E37921" w:rsidP="001F4570">
      <w:pPr>
        <w:spacing w:after="0"/>
        <w:rPr>
          <w:moveFrom w:id="29" w:author="Eran Shorer" w:date="2020-04-02T13:03:00Z"/>
        </w:rPr>
      </w:pPr>
      <w:moveFrom w:id="30" w:author="Eran Shorer" w:date="2020-04-02T13:03:00Z">
        <w:r w:rsidDel="001F4570">
          <w:t>cle=clo</w:t>
        </w:r>
      </w:moveFrom>
    </w:p>
    <w:p w14:paraId="12F97839" w14:textId="6D536F7D" w:rsidR="00E37921" w:rsidDel="001F4570" w:rsidRDefault="00E37921" w:rsidP="001F4570">
      <w:pPr>
        <w:spacing w:after="0"/>
        <w:rPr>
          <w:moveFrom w:id="31" w:author="Eran Shorer" w:date="2020-04-02T13:03:00Z"/>
        </w:rPr>
      </w:pPr>
      <w:moveFrom w:id="32" w:author="Eran Shorer" w:date="2020-04-02T13:03:00Z">
        <w:r w:rsidDel="001F4570">
          <w:t>xe1=-1*(cle-nae-ke)</w:t>
        </w:r>
      </w:moveFrom>
    </w:p>
    <w:p w14:paraId="0785CDA5" w14:textId="34E8FF07" w:rsidR="00E37921" w:rsidDel="001F4570" w:rsidRDefault="00E37921" w:rsidP="001F4570">
      <w:pPr>
        <w:spacing w:after="0"/>
        <w:rPr>
          <w:moveFrom w:id="33" w:author="Eran Shorer" w:date="2020-04-02T13:03:00Z"/>
        </w:rPr>
      </w:pPr>
      <w:moveFrom w:id="34" w:author="Eran Shorer" w:date="2020-04-02T13:03:00Z">
        <w:r w:rsidDel="001F4570">
          <w:t>xe=xe1*0.2</w:t>
        </w:r>
      </w:moveFrom>
    </w:p>
    <w:p w14:paraId="332EF4FE" w14:textId="698C89AE" w:rsidR="00E37921" w:rsidDel="001F4570" w:rsidRDefault="00E37921" w:rsidP="001F4570">
      <w:pPr>
        <w:spacing w:after="0"/>
        <w:rPr>
          <w:moveFrom w:id="35" w:author="Eran Shorer" w:date="2020-04-02T13:03:00Z"/>
        </w:rPr>
      </w:pPr>
      <w:moveFrom w:id="36" w:author="Eran Shorer" w:date="2020-04-02T13:03:00Z">
        <w:r w:rsidDel="001F4570">
          <w:t>ose=xe1+cle+nae+ke # extracellular osmolarity</w:t>
        </w:r>
      </w:moveFrom>
    </w:p>
    <w:moveFromRangeEnd w:id="25"/>
    <w:p w14:paraId="07788C1B" w14:textId="11213E13" w:rsidR="00E37921" w:rsidRDefault="00E37921" w:rsidP="001F4570">
      <w:pPr>
        <w:spacing w:after="0"/>
      </w:pPr>
    </w:p>
    <w:p w14:paraId="435724D0" w14:textId="056587CE" w:rsidR="001F4570" w:rsidRDefault="001F4570" w:rsidP="001F4570">
      <w:pPr>
        <w:pStyle w:val="Heading2"/>
      </w:pPr>
      <w:r>
        <w:t>Simulation</w:t>
      </w:r>
    </w:p>
    <w:p w14:paraId="23179D8A" w14:textId="71FBB5BE" w:rsidR="001F4570" w:rsidRPr="001F4570" w:rsidRDefault="001F4570" w:rsidP="001F4570">
      <w:pPr>
        <w:pStyle w:val="Heading3"/>
      </w:pPr>
      <w:r>
        <w:t>Calling function</w:t>
      </w:r>
    </w:p>
    <w:p w14:paraId="36A38A20" w14:textId="2FD9DDCD" w:rsidR="00E37921" w:rsidRDefault="00E37921" w:rsidP="001F4570">
      <w:pPr>
        <w:spacing w:after="0"/>
      </w:pPr>
      <w:r w:rsidRPr="00810BB0">
        <w:t>def plm(</w:t>
      </w:r>
      <w:commentRangeStart w:id="37"/>
      <w:commentRangeStart w:id="38"/>
      <w:r w:rsidRPr="00810BB0">
        <w:t>p=(10**(default_p))/(F),</w:t>
      </w:r>
      <w:commentRangeEnd w:id="37"/>
      <w:r w:rsidR="0021265F" w:rsidRPr="00810BB0">
        <w:rPr>
          <w:rStyle w:val="CommentReference"/>
        </w:rPr>
        <w:commentReference w:id="37"/>
      </w:r>
      <w:commentRangeEnd w:id="38"/>
      <w:r w:rsidR="00C807EC" w:rsidRPr="00810BB0">
        <w:rPr>
          <w:rStyle w:val="CommentReference"/>
        </w:rPr>
        <w:commentReference w:id="38"/>
      </w:r>
      <w:r w:rsidRPr="00810BB0">
        <w:t>graph=0,pkcc=gkcc,gx=0,xt=100000,os_init=ose,clinit=5.163e-3,toff=150000,ton=150000,tt=200,xinit=154.962e-3,two=0,xe=xe,f4d=0,ke=ke,n=1800,k_init=122.873e-3,na_init=14.002e-3,tk=100000,ratio=0.98,xend=120,osmofix=False,paratwo=False,moldelt=1e-</w:t>
      </w:r>
      <w:r>
        <w:t>13,xflux=0,z=z,dz=0,Zx=-1,ztarget=-100,length=length,areascale=1,rad=rad,title='fig.eps',neww=0,ls='-',a0=0,a1=0,a2=0,os_choose=0,f1d=False,hamada=0,kccmodel=0,vmax=vmax,lin=0):</w:t>
      </w:r>
    </w:p>
    <w:p w14:paraId="541ECAAD" w14:textId="62038B1B" w:rsidR="001F4570" w:rsidRDefault="001F4570" w:rsidP="001F4570">
      <w:pPr>
        <w:spacing w:after="0"/>
      </w:pPr>
    </w:p>
    <w:p w14:paraId="3CFC7056" w14:textId="6E35A25D" w:rsidR="000C08C8" w:rsidRDefault="000C08C8" w:rsidP="000C08C8">
      <w:pPr>
        <w:pStyle w:val="Heading4"/>
      </w:pPr>
      <w:r>
        <w:t xml:space="preserve">example of how </w:t>
      </w:r>
      <w:proofErr w:type="spellStart"/>
      <w:r>
        <w:t>plm</w:t>
      </w:r>
      <w:proofErr w:type="spellEnd"/>
      <w:r>
        <w:t xml:space="preserve"> is called in figure 1b</w:t>
      </w:r>
    </w:p>
    <w:p w14:paraId="4CE0A71A" w14:textId="386623DF" w:rsidR="000C08C8" w:rsidRDefault="000C08C8" w:rsidP="001F4570">
      <w:pPr>
        <w:spacing w:after="0"/>
      </w:pPr>
      <w:proofErr w:type="spellStart"/>
      <w:r>
        <w:t>endcl</w:t>
      </w:r>
      <w:proofErr w:type="spellEnd"/>
      <w:r>
        <w:t>=</w:t>
      </w:r>
      <w:proofErr w:type="spellStart"/>
      <w:r>
        <w:t>plm</w:t>
      </w:r>
      <w:proofErr w:type="spellEnd"/>
      <w:r>
        <w:t>(</w:t>
      </w:r>
      <w:proofErr w:type="spellStart"/>
      <w:r>
        <w:t>clinit</w:t>
      </w:r>
      <w:proofErr w:type="spellEnd"/>
      <w:r>
        <w:t>=</w:t>
      </w:r>
      <w:proofErr w:type="spellStart"/>
      <w:r>
        <w:t>init_cl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tt</w:t>
      </w:r>
      <w:proofErr w:type="spellEnd"/>
      <w:proofErr w:type="gramEnd"/>
      <w:r>
        <w:t>=1800,osmofix=</w:t>
      </w:r>
      <w:proofErr w:type="spellStart"/>
      <w:r>
        <w:t>False,k_init</w:t>
      </w:r>
      <w:proofErr w:type="spellEnd"/>
      <w:r>
        <w:t>=0, hamada=</w:t>
      </w:r>
      <w:r w:rsidR="000007E4">
        <w:t>0</w:t>
      </w:r>
      <w:r>
        <w:t>)</w:t>
      </w:r>
    </w:p>
    <w:p w14:paraId="723CFFE1" w14:textId="3F56CBB3" w:rsidR="000C08C8" w:rsidRDefault="000C08C8" w:rsidP="001F4570">
      <w:pPr>
        <w:spacing w:after="0"/>
      </w:pPr>
    </w:p>
    <w:p w14:paraId="7FD15C81" w14:textId="0537FE4F" w:rsidR="000C08C8" w:rsidRDefault="000C08C8" w:rsidP="000C08C8">
      <w:pPr>
        <w:pStyle w:val="Heading4"/>
      </w:pPr>
      <w:r>
        <w:t xml:space="preserve">example of how </w:t>
      </w:r>
      <w:proofErr w:type="spellStart"/>
      <w:r>
        <w:t>plm</w:t>
      </w:r>
      <w:proofErr w:type="spellEnd"/>
      <w:r>
        <w:t xml:space="preserve"> is called in figure 1c</w:t>
      </w:r>
    </w:p>
    <w:p w14:paraId="5023D86B" w14:textId="0A3251CC" w:rsidR="000C08C8" w:rsidRDefault="000C08C8" w:rsidP="001F4570">
      <w:pPr>
        <w:spacing w:after="0"/>
      </w:pPr>
      <w:r>
        <w:t>offpump=plm(graph=</w:t>
      </w:r>
      <w:proofErr w:type="gramStart"/>
      <w:r>
        <w:t>g,ton</w:t>
      </w:r>
      <w:proofErr w:type="gramEnd"/>
      <w:r>
        <w:t>=3000,toff=9000,tt=12000,title='f1c.eps',neww=new,ls=l,a0=g1,a1=g2,a2=g3)</w:t>
      </w:r>
    </w:p>
    <w:p w14:paraId="473109EE" w14:textId="77777777" w:rsidR="000C08C8" w:rsidRDefault="000C08C8" w:rsidP="001F4570">
      <w:pPr>
        <w:spacing w:after="0"/>
      </w:pPr>
    </w:p>
    <w:p w14:paraId="62C020A6" w14:textId="72F8BF41" w:rsidR="000C08C8" w:rsidRDefault="000C08C8" w:rsidP="000C08C8">
      <w:pPr>
        <w:pStyle w:val="Heading4"/>
      </w:pPr>
      <w:r>
        <w:t xml:space="preserve">example of how </w:t>
      </w:r>
      <w:proofErr w:type="spellStart"/>
      <w:r>
        <w:t>plm</w:t>
      </w:r>
      <w:proofErr w:type="spellEnd"/>
      <w:r>
        <w:t xml:space="preserve"> is called in figure 1d</w:t>
      </w:r>
    </w:p>
    <w:p w14:paraId="5C215131" w14:textId="4BCE0D7C" w:rsidR="000C08C8" w:rsidRDefault="000C08C8" w:rsidP="000C08C8">
      <w:r>
        <w:t>a=</w:t>
      </w:r>
      <w:proofErr w:type="gramStart"/>
      <w:r>
        <w:t>plm(</w:t>
      </w:r>
      <w:proofErr w:type="gramEnd"/>
      <w:r>
        <w:t>p=q,tt=time,graph=0,k_init=0,xinit=30e-3,clinit=120e-3,na_init=140e-</w:t>
      </w:r>
    </w:p>
    <w:p w14:paraId="4E77BD42" w14:textId="3E2458FC" w:rsidR="000C08C8" w:rsidRPr="000C08C8" w:rsidRDefault="000C08C8" w:rsidP="000C08C8"/>
    <w:p w14:paraId="3C8BABD2" w14:textId="77777777" w:rsidR="000C08C8" w:rsidRDefault="000C08C8" w:rsidP="001F4570">
      <w:pPr>
        <w:spacing w:after="0"/>
      </w:pPr>
    </w:p>
    <w:p w14:paraId="3AF6CECF" w14:textId="6998D0C4" w:rsidR="00E37921" w:rsidRDefault="00E37921" w:rsidP="001F4570">
      <w:pPr>
        <w:pStyle w:val="Heading3"/>
      </w:pPr>
      <w:r>
        <w:t xml:space="preserve">    </w:t>
      </w:r>
      <w:r w:rsidR="001F4570">
        <w:t>C</w:t>
      </w:r>
      <w:r>
        <w:t>reate plotting arrays</w:t>
      </w:r>
    </w:p>
    <w:p w14:paraId="2968A53B" w14:textId="77777777" w:rsidR="00E37921" w:rsidRDefault="00E37921" w:rsidP="001F4570">
      <w:pPr>
        <w:spacing w:after="0"/>
      </w:pPr>
      <w:r>
        <w:t xml:space="preserve">    Vm</w:t>
      </w:r>
      <w:proofErr w:type="gramStart"/>
      <w:r>
        <w:t>=[</w:t>
      </w:r>
      <w:proofErr w:type="gramEnd"/>
      <w:r>
        <w:t>]</w:t>
      </w:r>
    </w:p>
    <w:p w14:paraId="2E978D98" w14:textId="77777777" w:rsidR="00E37921" w:rsidRDefault="00E37921" w:rsidP="001F4570">
      <w:pPr>
        <w:spacing w:after="0"/>
      </w:pPr>
      <w:r>
        <w:t xml:space="preserve">    K</w:t>
      </w:r>
      <w:proofErr w:type="gramStart"/>
      <w:r>
        <w:t>=[</w:t>
      </w:r>
      <w:proofErr w:type="gramEnd"/>
      <w:r>
        <w:t>]</w:t>
      </w:r>
    </w:p>
    <w:p w14:paraId="071FCCCD" w14:textId="77777777" w:rsidR="00E37921" w:rsidRDefault="00E37921" w:rsidP="001F4570">
      <w:pPr>
        <w:spacing w:after="0"/>
      </w:pPr>
      <w:r>
        <w:t xml:space="preserve">    Na</w:t>
      </w:r>
      <w:proofErr w:type="gramStart"/>
      <w:r>
        <w:t>=[</w:t>
      </w:r>
      <w:proofErr w:type="gramEnd"/>
      <w:r>
        <w:t>]</w:t>
      </w:r>
    </w:p>
    <w:p w14:paraId="6A007A02" w14:textId="77777777" w:rsidR="00E37921" w:rsidRDefault="00E37921" w:rsidP="001F4570">
      <w:pPr>
        <w:spacing w:after="0"/>
      </w:pPr>
      <w:r>
        <w:t xml:space="preserve">    Cl</w:t>
      </w:r>
      <w:proofErr w:type="gramStart"/>
      <w:r>
        <w:t>=[</w:t>
      </w:r>
      <w:proofErr w:type="gramEnd"/>
      <w:r>
        <w:t>]</w:t>
      </w:r>
    </w:p>
    <w:p w14:paraId="2F559F01" w14:textId="77777777" w:rsidR="00E37921" w:rsidRDefault="00E37921" w:rsidP="001F4570">
      <w:pPr>
        <w:spacing w:after="0"/>
      </w:pPr>
      <w:r>
        <w:t xml:space="preserve">    W</w:t>
      </w:r>
      <w:proofErr w:type="gramStart"/>
      <w:r>
        <w:t>=[</w:t>
      </w:r>
      <w:proofErr w:type="gramEnd"/>
      <w:r>
        <w:t>]</w:t>
      </w:r>
    </w:p>
    <w:p w14:paraId="02C1C202" w14:textId="77777777" w:rsidR="00E37921" w:rsidRDefault="00E37921" w:rsidP="001F4570">
      <w:pPr>
        <w:spacing w:after="0"/>
      </w:pPr>
      <w:r>
        <w:t xml:space="preserve">    X</w:t>
      </w:r>
      <w:proofErr w:type="gramStart"/>
      <w:r>
        <w:t>=[</w:t>
      </w:r>
      <w:proofErr w:type="gramEnd"/>
      <w:r>
        <w:t>]</w:t>
      </w:r>
    </w:p>
    <w:p w14:paraId="5E3C75A1" w14:textId="77777777" w:rsidR="00E37921" w:rsidRDefault="00E37921" w:rsidP="001F4570">
      <w:pPr>
        <w:spacing w:after="0"/>
      </w:pPr>
      <w:r>
        <w:t xml:space="preserve">    time</w:t>
      </w:r>
      <w:proofErr w:type="gramStart"/>
      <w:r>
        <w:t>=[</w:t>
      </w:r>
      <w:proofErr w:type="gramEnd"/>
      <w:r>
        <w:t>]</w:t>
      </w:r>
    </w:p>
    <w:p w14:paraId="50799674" w14:textId="77777777" w:rsidR="00E37921" w:rsidRDefault="00E37921" w:rsidP="001F4570">
      <w:pPr>
        <w:spacing w:after="0"/>
      </w:pPr>
      <w:r>
        <w:t xml:space="preserve">    Cl2</w:t>
      </w:r>
      <w:proofErr w:type="gramStart"/>
      <w:r>
        <w:t>=[</w:t>
      </w:r>
      <w:proofErr w:type="gramEnd"/>
      <w:r>
        <w:t>]</w:t>
      </w:r>
    </w:p>
    <w:p w14:paraId="638DBF5F" w14:textId="77777777" w:rsidR="00E37921" w:rsidRDefault="00E37921" w:rsidP="001F4570">
      <w:pPr>
        <w:spacing w:after="0"/>
      </w:pPr>
      <w:r>
        <w:t xml:space="preserve">    X2</w:t>
      </w:r>
      <w:proofErr w:type="gramStart"/>
      <w:r>
        <w:t>=[</w:t>
      </w:r>
      <w:proofErr w:type="gramEnd"/>
      <w:r>
        <w:t>]</w:t>
      </w:r>
    </w:p>
    <w:p w14:paraId="4FF39A8B" w14:textId="77777777" w:rsidR="00E37921" w:rsidRDefault="00E37921" w:rsidP="001F4570">
      <w:pPr>
        <w:spacing w:after="0"/>
      </w:pPr>
      <w:r>
        <w:lastRenderedPageBreak/>
        <w:t xml:space="preserve">    Na2</w:t>
      </w:r>
      <w:proofErr w:type="gramStart"/>
      <w:r>
        <w:t>=[</w:t>
      </w:r>
      <w:proofErr w:type="gramEnd"/>
      <w:r>
        <w:t>]</w:t>
      </w:r>
    </w:p>
    <w:p w14:paraId="4F7CAA13" w14:textId="77777777" w:rsidR="00E37921" w:rsidRDefault="00E37921" w:rsidP="001F4570">
      <w:pPr>
        <w:spacing w:after="0"/>
      </w:pPr>
      <w:r>
        <w:t xml:space="preserve">    K2=[]</w:t>
      </w:r>
    </w:p>
    <w:p w14:paraId="7C958419" w14:textId="77777777" w:rsidR="00E37921" w:rsidRDefault="00E37921" w:rsidP="001F4570">
      <w:pPr>
        <w:spacing w:after="0"/>
      </w:pPr>
      <w:r>
        <w:t xml:space="preserve">    </w:t>
      </w:r>
      <w:proofErr w:type="spellStart"/>
      <w:r>
        <w:t>z_delt</w:t>
      </w:r>
      <w:proofErr w:type="spellEnd"/>
      <w:proofErr w:type="gramStart"/>
      <w:r>
        <w:t>=[</w:t>
      </w:r>
      <w:proofErr w:type="gramEnd"/>
      <w:r>
        <w:t>]</w:t>
      </w:r>
    </w:p>
    <w:p w14:paraId="0EF9B430" w14:textId="77777777" w:rsidR="00E37921" w:rsidRDefault="00E37921" w:rsidP="001F4570">
      <w:pPr>
        <w:spacing w:after="0"/>
      </w:pPr>
      <w:r>
        <w:t xml:space="preserve">    </w:t>
      </w:r>
      <w:proofErr w:type="spellStart"/>
      <w:r>
        <w:t>xe_delt</w:t>
      </w:r>
      <w:proofErr w:type="spellEnd"/>
      <w:proofErr w:type="gramStart"/>
      <w:r>
        <w:t>=[</w:t>
      </w:r>
      <w:proofErr w:type="gramEnd"/>
      <w:r>
        <w:t>]</w:t>
      </w:r>
    </w:p>
    <w:p w14:paraId="1C8247B8" w14:textId="77777777" w:rsidR="00E37921" w:rsidRDefault="00E37921" w:rsidP="001F4570">
      <w:pPr>
        <w:spacing w:after="0"/>
      </w:pPr>
      <w:r>
        <w:t xml:space="preserve">    </w:t>
      </w:r>
      <w:proofErr w:type="spellStart"/>
      <w:r>
        <w:t>gkcc_delt</w:t>
      </w:r>
      <w:proofErr w:type="spellEnd"/>
      <w:proofErr w:type="gramStart"/>
      <w:r>
        <w:t>=[</w:t>
      </w:r>
      <w:proofErr w:type="gramEnd"/>
      <w:r>
        <w:t>]</w:t>
      </w:r>
    </w:p>
    <w:p w14:paraId="4D060CC0" w14:textId="77777777" w:rsidR="00E37921" w:rsidRDefault="00E37921" w:rsidP="001F4570">
      <w:pPr>
        <w:spacing w:after="0"/>
      </w:pPr>
      <w:r>
        <w:t xml:space="preserve">    </w:t>
      </w:r>
      <w:proofErr w:type="spellStart"/>
      <w:r>
        <w:t>kflux</w:t>
      </w:r>
      <w:proofErr w:type="spellEnd"/>
      <w:proofErr w:type="gramStart"/>
      <w:r>
        <w:t>=[</w:t>
      </w:r>
      <w:proofErr w:type="gramEnd"/>
      <w:r>
        <w:t>]</w:t>
      </w:r>
    </w:p>
    <w:p w14:paraId="7C23F059" w14:textId="77777777" w:rsidR="00E37921" w:rsidRDefault="00E37921" w:rsidP="001F4570">
      <w:pPr>
        <w:spacing w:after="0"/>
      </w:pPr>
      <w:r>
        <w:t xml:space="preserve">    </w:t>
      </w:r>
      <w:proofErr w:type="spellStart"/>
      <w:r>
        <w:t>naflux</w:t>
      </w:r>
      <w:proofErr w:type="spellEnd"/>
      <w:proofErr w:type="gramStart"/>
      <w:r>
        <w:t>=[</w:t>
      </w:r>
      <w:proofErr w:type="gramEnd"/>
      <w:r>
        <w:t>]</w:t>
      </w:r>
    </w:p>
    <w:p w14:paraId="09C874EE" w14:textId="77777777" w:rsidR="00E37921" w:rsidRDefault="00E37921" w:rsidP="001F4570">
      <w:pPr>
        <w:spacing w:after="0"/>
      </w:pPr>
      <w:r>
        <w:t xml:space="preserve">    </w:t>
      </w:r>
      <w:proofErr w:type="spellStart"/>
      <w:r>
        <w:t>clflux</w:t>
      </w:r>
      <w:proofErr w:type="spellEnd"/>
      <w:proofErr w:type="gramStart"/>
      <w:r>
        <w:t>=[</w:t>
      </w:r>
      <w:proofErr w:type="gramEnd"/>
      <w:r>
        <w:t>]</w:t>
      </w:r>
    </w:p>
    <w:p w14:paraId="6A3A85D5" w14:textId="77777777" w:rsidR="00E37921" w:rsidRDefault="00E37921" w:rsidP="001F4570">
      <w:pPr>
        <w:spacing w:after="0"/>
      </w:pPr>
      <w:r>
        <w:t xml:space="preserve">    </w:t>
      </w:r>
      <w:proofErr w:type="spellStart"/>
      <w:r>
        <w:t>Xflux</w:t>
      </w:r>
      <w:proofErr w:type="spellEnd"/>
      <w:proofErr w:type="gramStart"/>
      <w:r>
        <w:t>=[</w:t>
      </w:r>
      <w:proofErr w:type="gramEnd"/>
      <w:r>
        <w:t>]</w:t>
      </w:r>
    </w:p>
    <w:p w14:paraId="622D1F22" w14:textId="77777777" w:rsidR="00E37921" w:rsidRDefault="00E37921" w:rsidP="001F4570">
      <w:pPr>
        <w:spacing w:after="0"/>
      </w:pPr>
      <w:r>
        <w:t xml:space="preserve">    </w:t>
      </w:r>
      <w:proofErr w:type="spellStart"/>
      <w:r>
        <w:t>wflux</w:t>
      </w:r>
      <w:proofErr w:type="spellEnd"/>
      <w:proofErr w:type="gramStart"/>
      <w:r>
        <w:t>=[</w:t>
      </w:r>
      <w:proofErr w:type="gramEnd"/>
      <w:r>
        <w:t>]</w:t>
      </w:r>
    </w:p>
    <w:p w14:paraId="7810449F" w14:textId="54B4CECC" w:rsidR="00E37921" w:rsidRDefault="00E37921" w:rsidP="001F4570">
      <w:pPr>
        <w:spacing w:after="0"/>
      </w:pPr>
      <w:r>
        <w:t xml:space="preserve">    </w:t>
      </w:r>
    </w:p>
    <w:p w14:paraId="376E5162" w14:textId="1E34FE4F" w:rsidR="001F4570" w:rsidRDefault="001F4570" w:rsidP="001F4570">
      <w:pPr>
        <w:spacing w:after="0"/>
      </w:pPr>
    </w:p>
    <w:p w14:paraId="720CF124" w14:textId="758BE71D" w:rsidR="001F4570" w:rsidRDefault="001F4570" w:rsidP="001F4570">
      <w:pPr>
        <w:spacing w:after="0"/>
      </w:pPr>
    </w:p>
    <w:p w14:paraId="132E3940" w14:textId="6F570D83" w:rsidR="001F4570" w:rsidRDefault="001F4570" w:rsidP="001F4570">
      <w:pPr>
        <w:spacing w:after="0"/>
      </w:pPr>
    </w:p>
    <w:p w14:paraId="79AE3C71" w14:textId="5E9B42FB" w:rsidR="001F4570" w:rsidRDefault="001F4570" w:rsidP="001F4570">
      <w:pPr>
        <w:pStyle w:val="Heading3"/>
      </w:pPr>
      <w:r>
        <w:t>Creating timing variables</w:t>
      </w:r>
    </w:p>
    <w:p w14:paraId="23258FD5" w14:textId="77777777" w:rsidR="00E37921" w:rsidRPr="00810BB0" w:rsidRDefault="00E37921" w:rsidP="001F4570">
      <w:pPr>
        <w:spacing w:after="0"/>
      </w:pPr>
      <w:r>
        <w:t xml:space="preserve">    </w:t>
      </w:r>
      <w:r w:rsidRPr="00810BB0">
        <w:t>dt=1e-3 # zero time, dt time step</w:t>
      </w:r>
    </w:p>
    <w:p w14:paraId="730BB2D2" w14:textId="77777777" w:rsidR="00E37921" w:rsidRPr="00810BB0" w:rsidRDefault="00E37921" w:rsidP="001F4570">
      <w:pPr>
        <w:spacing w:after="0"/>
      </w:pPr>
      <w:r w:rsidRPr="00810BB0">
        <w:t xml:space="preserve">    </w:t>
      </w:r>
      <w:proofErr w:type="spellStart"/>
      <w:r w:rsidRPr="00810BB0">
        <w:t>ts</w:t>
      </w:r>
      <w:proofErr w:type="spellEnd"/>
      <w:r w:rsidRPr="00810BB0">
        <w:t>=</w:t>
      </w:r>
      <w:proofErr w:type="spellStart"/>
      <w:r w:rsidRPr="00810BB0">
        <w:t>tt</w:t>
      </w:r>
      <w:proofErr w:type="spellEnd"/>
      <w:r w:rsidRPr="00810BB0">
        <w:t xml:space="preserve">/n # plotting timestep </w:t>
      </w:r>
    </w:p>
    <w:p w14:paraId="22D81754" w14:textId="77777777" w:rsidR="00E37921" w:rsidRPr="00810BB0" w:rsidRDefault="00E37921" w:rsidP="001F4570">
      <w:pPr>
        <w:spacing w:after="0"/>
      </w:pPr>
      <w:r w:rsidRPr="00810BB0">
        <w:t xml:space="preserve">    </w:t>
      </w:r>
      <w:proofErr w:type="spellStart"/>
      <w:r w:rsidRPr="00810BB0">
        <w:t>ctr</w:t>
      </w:r>
      <w:proofErr w:type="spellEnd"/>
      <w:r w:rsidRPr="00810BB0">
        <w:t>=1 # counter for plotting points</w:t>
      </w:r>
    </w:p>
    <w:p w14:paraId="5703C0DD" w14:textId="77777777" w:rsidR="00E37921" w:rsidRPr="00810BB0" w:rsidRDefault="00E37921" w:rsidP="001F4570">
      <w:pPr>
        <w:spacing w:after="0"/>
      </w:pPr>
      <w:r w:rsidRPr="00810BB0">
        <w:t xml:space="preserve">    t=0 # real time</w:t>
      </w:r>
    </w:p>
    <w:p w14:paraId="460AC5D6" w14:textId="77777777" w:rsidR="00E37921" w:rsidRDefault="00E37921" w:rsidP="001F4570">
      <w:pPr>
        <w:spacing w:after="0"/>
      </w:pPr>
      <w:r w:rsidRPr="00810BB0">
        <w:t xml:space="preserve">    </w:t>
      </w:r>
      <w:proofErr w:type="spellStart"/>
      <w:r w:rsidRPr="00810BB0">
        <w:t>sw</w:t>
      </w:r>
      <w:proofErr w:type="spellEnd"/>
      <w:r w:rsidRPr="00810BB0">
        <w:t>=1 # switch for ATPase action</w:t>
      </w:r>
      <w:r>
        <w:t xml:space="preserve"> </w:t>
      </w:r>
    </w:p>
    <w:p w14:paraId="26547DA2" w14:textId="60781F8D" w:rsidR="00E37921" w:rsidRDefault="00E37921" w:rsidP="001F4570">
      <w:pPr>
        <w:spacing w:after="0"/>
      </w:pPr>
      <w:r>
        <w:t xml:space="preserve">    </w:t>
      </w:r>
    </w:p>
    <w:p w14:paraId="7B5F42DB" w14:textId="4AE83B2A" w:rsidR="001F4570" w:rsidRDefault="001F4570" w:rsidP="001F4570">
      <w:pPr>
        <w:pStyle w:val="Heading3"/>
      </w:pPr>
      <w:r>
        <w:t xml:space="preserve">Alterations to volumes </w:t>
      </w:r>
      <w:proofErr w:type="spellStart"/>
      <w:r>
        <w:t>FinCAr</w:t>
      </w:r>
      <w:proofErr w:type="spellEnd"/>
    </w:p>
    <w:p w14:paraId="12646FFE" w14:textId="4B211FA0" w:rsidR="00E37921" w:rsidRPr="00810BB0" w:rsidRDefault="00E37921" w:rsidP="001F4570">
      <w:pPr>
        <w:spacing w:after="0"/>
      </w:pPr>
      <w:r>
        <w:t xml:space="preserve">    </w:t>
      </w:r>
      <w:r w:rsidRPr="00810BB0">
        <w:t>w=</w:t>
      </w:r>
      <w:proofErr w:type="spellStart"/>
      <w:r w:rsidRPr="00810BB0">
        <w:t>np.pi</w:t>
      </w:r>
      <w:proofErr w:type="spellEnd"/>
      <w:r w:rsidRPr="00810BB0">
        <w:t xml:space="preserve">*rad**2*length </w:t>
      </w:r>
      <w:r w:rsidR="001F4570" w:rsidRPr="00810BB0">
        <w:tab/>
      </w:r>
      <w:r w:rsidRPr="00810BB0">
        <w:rPr>
          <w:color w:val="FF0000"/>
        </w:rPr>
        <w:t xml:space="preserve"># initial volume in </w:t>
      </w:r>
      <w:proofErr w:type="spellStart"/>
      <w:r w:rsidRPr="00810BB0">
        <w:rPr>
          <w:color w:val="FF0000"/>
        </w:rPr>
        <w:t>liters</w:t>
      </w:r>
      <w:proofErr w:type="spellEnd"/>
    </w:p>
    <w:p w14:paraId="167867ED" w14:textId="19A597B1" w:rsidR="00892DDB" w:rsidRPr="00F569DC" w:rsidRDefault="00892DDB" w:rsidP="00892DDB">
      <w:pPr>
        <w:spacing w:after="0"/>
      </w:pPr>
      <w:r w:rsidRPr="00810BB0">
        <w:t xml:space="preserve">    </w:t>
      </w:r>
      <w:proofErr w:type="spellStart"/>
      <w:r w:rsidRPr="00810BB0">
        <w:t>sa</w:t>
      </w:r>
      <w:proofErr w:type="spellEnd"/>
      <w:r w:rsidRPr="00810BB0">
        <w:t>=2*</w:t>
      </w:r>
      <w:proofErr w:type="spellStart"/>
      <w:r w:rsidRPr="00810BB0">
        <w:t>np.pi</w:t>
      </w:r>
      <w:proofErr w:type="spellEnd"/>
      <w:r w:rsidRPr="00810BB0">
        <w:t>*rad*(length)</w:t>
      </w:r>
    </w:p>
    <w:p w14:paraId="2437A1AD" w14:textId="38113F63" w:rsidR="00892DDB" w:rsidRPr="00F569DC" w:rsidRDefault="00892DDB" w:rsidP="00892DDB">
      <w:pPr>
        <w:spacing w:after="0"/>
      </w:pPr>
      <w:r w:rsidRPr="00F569DC">
        <w:t xml:space="preserve">    </w:t>
      </w:r>
    </w:p>
    <w:p w14:paraId="10C75C00" w14:textId="68DDC3DB" w:rsidR="001F4570" w:rsidRDefault="001F4570" w:rsidP="001F4570">
      <w:pPr>
        <w:spacing w:after="0"/>
      </w:pPr>
    </w:p>
    <w:p w14:paraId="1EAF937C" w14:textId="09983ACD" w:rsidR="00892DDB" w:rsidRDefault="00892DDB" w:rsidP="00892DDB">
      <w:pPr>
        <w:pStyle w:val="Heading4"/>
      </w:pPr>
      <w:r>
        <w:tab/>
        <w:t>Figure 1D – change starting volume</w:t>
      </w:r>
    </w:p>
    <w:p w14:paraId="32292955" w14:textId="30148CDC" w:rsidR="00E37921" w:rsidRPr="00810BB0" w:rsidRDefault="00E37921" w:rsidP="001F4570">
      <w:pPr>
        <w:spacing w:after="0"/>
        <w:rPr>
          <w:highlight w:val="darkCyan"/>
        </w:rPr>
      </w:pPr>
      <w:r>
        <w:t xml:space="preserve">  </w:t>
      </w:r>
      <w:r w:rsidR="00892DDB">
        <w:tab/>
      </w:r>
      <w:r>
        <w:t xml:space="preserve">  </w:t>
      </w:r>
      <w:r w:rsidRPr="00810BB0">
        <w:rPr>
          <w:highlight w:val="darkCyan"/>
        </w:rPr>
        <w:t>if f1d==True:</w:t>
      </w:r>
    </w:p>
    <w:p w14:paraId="70237559" w14:textId="0C94E1B3" w:rsidR="00E37921" w:rsidRDefault="00E37921" w:rsidP="001F4570">
      <w:pPr>
        <w:spacing w:after="0"/>
      </w:pPr>
      <w:r w:rsidRPr="00810BB0">
        <w:rPr>
          <w:highlight w:val="darkCyan"/>
        </w:rPr>
        <w:t xml:space="preserve">        </w:t>
      </w:r>
      <w:r w:rsidR="00892DDB" w:rsidRPr="00810BB0">
        <w:rPr>
          <w:highlight w:val="darkCyan"/>
        </w:rPr>
        <w:tab/>
      </w:r>
      <w:r w:rsidR="00892DDB" w:rsidRPr="00810BB0">
        <w:rPr>
          <w:highlight w:val="darkCyan"/>
        </w:rPr>
        <w:tab/>
      </w:r>
      <w:r w:rsidRPr="00810BB0">
        <w:rPr>
          <w:highlight w:val="darkCyan"/>
        </w:rPr>
        <w:t>w=w*154.962e-3/</w:t>
      </w:r>
      <w:proofErr w:type="spellStart"/>
      <w:r w:rsidRPr="00810BB0">
        <w:rPr>
          <w:highlight w:val="darkCyan"/>
        </w:rPr>
        <w:t>xinit</w:t>
      </w:r>
      <w:proofErr w:type="spellEnd"/>
      <w:r>
        <w:t xml:space="preserve"> </w:t>
      </w:r>
      <w:r w:rsidR="00892DDB">
        <w:tab/>
      </w:r>
      <w:r w:rsidR="00892DDB">
        <w:tab/>
      </w:r>
      <w:r w:rsidRPr="00892DDB">
        <w:rPr>
          <w:color w:val="FF0000"/>
        </w:rPr>
        <w:t># adjust for starting conditions in F1D (optimisation)</w:t>
      </w:r>
    </w:p>
    <w:p w14:paraId="6F74A4A8" w14:textId="77777777" w:rsidR="00892DDB" w:rsidRDefault="00892DDB" w:rsidP="001F4570">
      <w:pPr>
        <w:spacing w:after="0"/>
      </w:pPr>
    </w:p>
    <w:p w14:paraId="5CEE5FB6" w14:textId="4FE615AA" w:rsidR="00E37921" w:rsidRPr="00810BB0" w:rsidRDefault="00E37921" w:rsidP="00892DDB">
      <w:pPr>
        <w:spacing w:after="0"/>
      </w:pPr>
      <w:r>
        <w:t xml:space="preserve">    </w:t>
      </w:r>
      <w:r w:rsidR="00892DDB" w:rsidRPr="00810BB0">
        <w:t xml:space="preserve">w1=w </w:t>
      </w:r>
      <w:r w:rsidR="00892DDB" w:rsidRPr="00810BB0">
        <w:rPr>
          <w:color w:val="FF0000"/>
        </w:rPr>
        <w:t># initial volume stored for graphing later</w:t>
      </w:r>
    </w:p>
    <w:p w14:paraId="48DA0994" w14:textId="77777777" w:rsidR="00892DDB" w:rsidRPr="00810BB0" w:rsidRDefault="00892DDB" w:rsidP="00892DDB">
      <w:pPr>
        <w:spacing w:after="0"/>
      </w:pPr>
    </w:p>
    <w:p w14:paraId="3FDAA4D4" w14:textId="6B194370" w:rsidR="00E37921" w:rsidRPr="00810BB0" w:rsidRDefault="00E37921" w:rsidP="001F4570">
      <w:pPr>
        <w:spacing w:after="0"/>
        <w:rPr>
          <w:color w:val="FF0000"/>
        </w:rPr>
      </w:pPr>
      <w:r w:rsidRPr="00810BB0">
        <w:t xml:space="preserve">    </w:t>
      </w:r>
      <w:proofErr w:type="spellStart"/>
      <w:r w:rsidRPr="00810BB0">
        <w:t>Ar</w:t>
      </w:r>
      <w:proofErr w:type="spellEnd"/>
      <w:r w:rsidRPr="00810BB0">
        <w:t xml:space="preserve">=2.0/rad </w:t>
      </w:r>
      <w:r w:rsidR="00892DDB" w:rsidRPr="00810BB0">
        <w:tab/>
      </w:r>
      <w:r w:rsidRPr="00810BB0">
        <w:rPr>
          <w:color w:val="FF0000"/>
        </w:rPr>
        <w:t># area constant (F and H method)</w:t>
      </w:r>
    </w:p>
    <w:p w14:paraId="41F23F71" w14:textId="77777777" w:rsidR="00E37921" w:rsidRPr="00810BB0" w:rsidRDefault="00E37921" w:rsidP="001F4570">
      <w:pPr>
        <w:spacing w:after="0"/>
      </w:pPr>
      <w:r w:rsidRPr="00810BB0">
        <w:t xml:space="preserve">    if </w:t>
      </w:r>
      <w:proofErr w:type="spellStart"/>
      <w:r w:rsidRPr="00810BB0">
        <w:t>areascale</w:t>
      </w:r>
      <w:proofErr w:type="spellEnd"/>
      <w:r w:rsidRPr="00810BB0">
        <w:t xml:space="preserve">==0 or </w:t>
      </w:r>
      <w:proofErr w:type="spellStart"/>
      <w:r w:rsidRPr="00810BB0">
        <w:t>areascale</w:t>
      </w:r>
      <w:proofErr w:type="spellEnd"/>
      <w:r w:rsidRPr="00810BB0">
        <w:t>==1:</w:t>
      </w:r>
    </w:p>
    <w:p w14:paraId="0578B782" w14:textId="70E04DA9" w:rsidR="00E37921" w:rsidRPr="00810BB0" w:rsidRDefault="00E37921" w:rsidP="001F4570">
      <w:pPr>
        <w:spacing w:after="0"/>
      </w:pPr>
      <w:r w:rsidRPr="00810BB0">
        <w:t xml:space="preserve">        </w:t>
      </w:r>
      <w:proofErr w:type="spellStart"/>
      <w:r w:rsidRPr="00810BB0">
        <w:t>Ar</w:t>
      </w:r>
      <w:proofErr w:type="spellEnd"/>
      <w:r w:rsidRPr="00810BB0">
        <w:t>=</w:t>
      </w:r>
      <w:proofErr w:type="spellStart"/>
      <w:r w:rsidRPr="00810BB0">
        <w:t>sa</w:t>
      </w:r>
      <w:proofErr w:type="spellEnd"/>
      <w:r w:rsidRPr="00810BB0">
        <w:t>/</w:t>
      </w:r>
      <w:proofErr w:type="gramStart"/>
      <w:r w:rsidRPr="00810BB0">
        <w:t>w</w:t>
      </w:r>
      <w:r w:rsidR="00892DDB" w:rsidRPr="00810BB0">
        <w:t xml:space="preserve">  </w:t>
      </w:r>
      <w:r w:rsidR="00892DDB" w:rsidRPr="00810BB0">
        <w:tab/>
      </w:r>
      <w:proofErr w:type="gramEnd"/>
      <w:r w:rsidR="00892DDB" w:rsidRPr="00810BB0">
        <w:rPr>
          <w:color w:val="FF0000"/>
        </w:rPr>
        <w:t>#This is essentially the same</w:t>
      </w:r>
    </w:p>
    <w:p w14:paraId="15E15A59" w14:textId="77777777" w:rsidR="00892DDB" w:rsidRPr="00F569DC" w:rsidRDefault="00892DDB" w:rsidP="001F4570">
      <w:pPr>
        <w:spacing w:after="0"/>
        <w:rPr>
          <w:highlight w:val="green"/>
        </w:rPr>
      </w:pPr>
    </w:p>
    <w:p w14:paraId="0324A775" w14:textId="77777777" w:rsidR="00E37921" w:rsidRPr="00810BB0" w:rsidRDefault="00E37921" w:rsidP="001F4570">
      <w:pPr>
        <w:spacing w:after="0"/>
      </w:pPr>
      <w:r w:rsidRPr="00810BB0">
        <w:t xml:space="preserve">    C=2e-4 # capacitance (F/dm^2)</w:t>
      </w:r>
    </w:p>
    <w:p w14:paraId="3038F3F2" w14:textId="77777777" w:rsidR="00E37921" w:rsidRPr="00810BB0" w:rsidRDefault="00E37921" w:rsidP="001F4570">
      <w:pPr>
        <w:spacing w:after="0"/>
      </w:pPr>
      <w:r w:rsidRPr="00810BB0">
        <w:t xml:space="preserve">    </w:t>
      </w:r>
      <w:proofErr w:type="spellStart"/>
      <w:r w:rsidRPr="00810BB0">
        <w:t>FinvCAr</w:t>
      </w:r>
      <w:proofErr w:type="spellEnd"/>
      <w:r w:rsidRPr="00810BB0">
        <w:t>=F/(C*</w:t>
      </w:r>
      <w:proofErr w:type="spellStart"/>
      <w:r w:rsidRPr="00810BB0">
        <w:t>Ar</w:t>
      </w:r>
      <w:proofErr w:type="spellEnd"/>
      <w:r w:rsidRPr="00810BB0">
        <w:t>) # (F/C*area scaling constant)</w:t>
      </w:r>
    </w:p>
    <w:p w14:paraId="700AF3FD" w14:textId="650397B0" w:rsidR="00892DDB" w:rsidRDefault="00E37921" w:rsidP="00892DDB">
      <w:pPr>
        <w:spacing w:after="0"/>
      </w:pPr>
      <w:r w:rsidRPr="00810BB0">
        <w:t xml:space="preserve">    </w:t>
      </w:r>
      <w:proofErr w:type="spellStart"/>
      <w:r w:rsidRPr="00810BB0">
        <w:t>sarest</w:t>
      </w:r>
      <w:proofErr w:type="spellEnd"/>
      <w:r w:rsidRPr="00810BB0">
        <w:t>=</w:t>
      </w:r>
      <w:proofErr w:type="spellStart"/>
      <w:proofErr w:type="gramStart"/>
      <w:r w:rsidRPr="00810BB0">
        <w:t>sa</w:t>
      </w:r>
      <w:proofErr w:type="spellEnd"/>
      <w:r w:rsidR="00892DDB" w:rsidRPr="00810BB0">
        <w:t xml:space="preserve">  </w:t>
      </w:r>
      <w:r w:rsidR="00892DDB" w:rsidRPr="00810BB0">
        <w:rPr>
          <w:color w:val="FF0000"/>
        </w:rPr>
        <w:t>#</w:t>
      </w:r>
      <w:proofErr w:type="gramEnd"/>
      <w:r w:rsidR="00892DDB" w:rsidRPr="00892DDB">
        <w:rPr>
          <w:color w:val="FF0000"/>
        </w:rPr>
        <w:t xml:space="preserve"> </w:t>
      </w:r>
      <w:r w:rsidR="00892DDB">
        <w:rPr>
          <w:color w:val="FF0000"/>
        </w:rPr>
        <w:t>assuming this is initial SA</w:t>
      </w:r>
      <w:r w:rsidR="00892DDB" w:rsidRPr="00892DDB">
        <w:rPr>
          <w:color w:val="FF0000"/>
        </w:rPr>
        <w:t xml:space="preserve"> stored for graphing later</w:t>
      </w:r>
    </w:p>
    <w:p w14:paraId="13F3467D" w14:textId="6F3F2A97" w:rsidR="00E37921" w:rsidRDefault="00E37921" w:rsidP="001F4570">
      <w:pPr>
        <w:spacing w:after="0"/>
      </w:pPr>
    </w:p>
    <w:p w14:paraId="76E3DD08" w14:textId="77777777" w:rsidR="00E37921" w:rsidRDefault="00E37921" w:rsidP="001F4570">
      <w:pPr>
        <w:spacing w:after="0"/>
      </w:pPr>
      <w:r>
        <w:t xml:space="preserve">    </w:t>
      </w:r>
    </w:p>
    <w:p w14:paraId="1EA381E1" w14:textId="12D6B256" w:rsidR="00E37921" w:rsidRDefault="00E37921" w:rsidP="00892DDB">
      <w:pPr>
        <w:pStyle w:val="Heading3"/>
      </w:pPr>
      <w:r>
        <w:t xml:space="preserve">    </w:t>
      </w:r>
      <w:proofErr w:type="spellStart"/>
      <w:proofErr w:type="gramStart"/>
      <w:r>
        <w:t>na,k</w:t>
      </w:r>
      <w:proofErr w:type="gramEnd"/>
      <w:r>
        <w:t>,cl,x</w:t>
      </w:r>
      <w:proofErr w:type="spellEnd"/>
      <w:r>
        <w:t>: intracellular starting concentrations</w:t>
      </w:r>
    </w:p>
    <w:p w14:paraId="01BA65E4" w14:textId="77777777" w:rsidR="00E37921" w:rsidRPr="00810BB0" w:rsidRDefault="00E37921" w:rsidP="001F4570">
      <w:pPr>
        <w:spacing w:after="0"/>
      </w:pPr>
      <w:r>
        <w:t xml:space="preserve">    </w:t>
      </w:r>
      <w:proofErr w:type="spellStart"/>
      <w:r w:rsidRPr="00810BB0">
        <w:t>na</w:t>
      </w:r>
      <w:proofErr w:type="spellEnd"/>
      <w:r w:rsidRPr="00810BB0">
        <w:t>=</w:t>
      </w:r>
      <w:proofErr w:type="spellStart"/>
      <w:r w:rsidRPr="00810BB0">
        <w:t>na_init</w:t>
      </w:r>
      <w:proofErr w:type="spellEnd"/>
    </w:p>
    <w:p w14:paraId="66E38470" w14:textId="77777777" w:rsidR="00E37921" w:rsidRPr="00810BB0" w:rsidRDefault="00E37921" w:rsidP="001F4570">
      <w:pPr>
        <w:spacing w:after="0"/>
      </w:pPr>
      <w:r w:rsidRPr="00810BB0">
        <w:t xml:space="preserve">    x=</w:t>
      </w:r>
      <w:proofErr w:type="spellStart"/>
      <w:r w:rsidRPr="00810BB0">
        <w:t>xinit</w:t>
      </w:r>
      <w:proofErr w:type="spellEnd"/>
    </w:p>
    <w:p w14:paraId="415CA7C3" w14:textId="77777777" w:rsidR="00E37921" w:rsidRPr="00810BB0" w:rsidRDefault="00E37921" w:rsidP="001F4570">
      <w:pPr>
        <w:spacing w:after="0"/>
        <w:rPr>
          <w:highlight w:val="darkCyan"/>
        </w:rPr>
      </w:pPr>
      <w:r w:rsidRPr="00810BB0">
        <w:rPr>
          <w:highlight w:val="darkCyan"/>
        </w:rPr>
        <w:t xml:space="preserve">    #cl=((</w:t>
      </w:r>
      <w:proofErr w:type="spellStart"/>
      <w:r w:rsidRPr="00810BB0">
        <w:rPr>
          <w:highlight w:val="darkCyan"/>
        </w:rPr>
        <w:t>os_init</w:t>
      </w:r>
      <w:proofErr w:type="spellEnd"/>
      <w:r w:rsidRPr="00810BB0">
        <w:rPr>
          <w:highlight w:val="darkCyan"/>
        </w:rPr>
        <w:t>-</w:t>
      </w:r>
      <w:proofErr w:type="spellStart"/>
      <w:r w:rsidRPr="00810BB0">
        <w:rPr>
          <w:highlight w:val="darkCyan"/>
        </w:rPr>
        <w:t>na</w:t>
      </w:r>
      <w:proofErr w:type="spellEnd"/>
      <w:r w:rsidRPr="00810BB0">
        <w:rPr>
          <w:highlight w:val="darkCyan"/>
        </w:rPr>
        <w:t>-</w:t>
      </w:r>
      <w:proofErr w:type="gramStart"/>
      <w:r w:rsidRPr="00810BB0">
        <w:rPr>
          <w:highlight w:val="darkCyan"/>
        </w:rPr>
        <w:t>k)*</w:t>
      </w:r>
      <w:proofErr w:type="spellStart"/>
      <w:proofErr w:type="gramEnd"/>
      <w:r w:rsidRPr="00810BB0">
        <w:rPr>
          <w:highlight w:val="darkCyan"/>
        </w:rPr>
        <w:t>z+na+k</w:t>
      </w:r>
      <w:proofErr w:type="spellEnd"/>
      <w:r w:rsidRPr="00810BB0">
        <w:rPr>
          <w:highlight w:val="darkCyan"/>
        </w:rPr>
        <w:t>)/(1+z)</w:t>
      </w:r>
    </w:p>
    <w:p w14:paraId="1A9CC3FA" w14:textId="77777777" w:rsidR="00E37921" w:rsidRPr="00810BB0" w:rsidRDefault="00E37921" w:rsidP="001F4570">
      <w:pPr>
        <w:spacing w:after="0"/>
      </w:pPr>
      <w:r w:rsidRPr="00810BB0">
        <w:t xml:space="preserve">    cl=</w:t>
      </w:r>
      <w:proofErr w:type="spellStart"/>
      <w:r w:rsidRPr="00810BB0">
        <w:t>clinit</w:t>
      </w:r>
      <w:proofErr w:type="spellEnd"/>
    </w:p>
    <w:p w14:paraId="0B170306" w14:textId="77777777" w:rsidR="00E37921" w:rsidRDefault="00E37921" w:rsidP="001F4570">
      <w:pPr>
        <w:spacing w:after="0"/>
      </w:pPr>
      <w:r w:rsidRPr="00810BB0">
        <w:rPr>
          <w:highlight w:val="darkCyan"/>
        </w:rPr>
        <w:t xml:space="preserve">    #x=(cl-</w:t>
      </w:r>
      <w:proofErr w:type="spellStart"/>
      <w:r w:rsidRPr="00810BB0">
        <w:rPr>
          <w:highlight w:val="darkCyan"/>
        </w:rPr>
        <w:t>na</w:t>
      </w:r>
      <w:proofErr w:type="spellEnd"/>
      <w:r w:rsidRPr="00810BB0">
        <w:rPr>
          <w:highlight w:val="darkCyan"/>
        </w:rPr>
        <w:t>-k)/z</w:t>
      </w:r>
    </w:p>
    <w:p w14:paraId="0CDBAF4F" w14:textId="77777777" w:rsidR="00E37921" w:rsidRPr="00810BB0" w:rsidRDefault="00E37921" w:rsidP="001F4570">
      <w:pPr>
        <w:spacing w:after="0"/>
      </w:pPr>
      <w:r>
        <w:lastRenderedPageBreak/>
        <w:t xml:space="preserve">    </w:t>
      </w:r>
      <w:r w:rsidRPr="00810BB0">
        <w:t>k=</w:t>
      </w:r>
      <w:proofErr w:type="spellStart"/>
      <w:r w:rsidRPr="00810BB0">
        <w:t>k_init</w:t>
      </w:r>
      <w:proofErr w:type="spellEnd"/>
    </w:p>
    <w:p w14:paraId="62E13107" w14:textId="77777777" w:rsidR="00E37921" w:rsidRDefault="00E37921" w:rsidP="001F4570">
      <w:pPr>
        <w:spacing w:after="0"/>
      </w:pPr>
      <w:r w:rsidRPr="00810BB0">
        <w:t xml:space="preserve">    </w:t>
      </w:r>
      <w:proofErr w:type="spellStart"/>
      <w:r w:rsidRPr="00810BB0">
        <w:t>cle</w:t>
      </w:r>
      <w:proofErr w:type="spellEnd"/>
      <w:r w:rsidRPr="00810BB0">
        <w:t>=</w:t>
      </w:r>
      <w:proofErr w:type="spellStart"/>
      <w:r w:rsidRPr="00810BB0">
        <w:t>clo</w:t>
      </w:r>
      <w:proofErr w:type="spellEnd"/>
    </w:p>
    <w:p w14:paraId="7422D6BF" w14:textId="4C73D025" w:rsidR="00E37921" w:rsidRDefault="00E37921" w:rsidP="001F4570">
      <w:pPr>
        <w:spacing w:after="0"/>
      </w:pPr>
      <w:r>
        <w:t xml:space="preserve">    </w:t>
      </w:r>
    </w:p>
    <w:p w14:paraId="12050086" w14:textId="19488247" w:rsidR="00E70227" w:rsidRDefault="00E70227" w:rsidP="00E70227">
      <w:pPr>
        <w:pStyle w:val="Heading3"/>
      </w:pPr>
      <w:r>
        <w:t xml:space="preserve">   Setting all deltas to 0</w:t>
      </w:r>
    </w:p>
    <w:p w14:paraId="77954B3B" w14:textId="77777777" w:rsidR="00E37921" w:rsidRPr="00810BB0" w:rsidRDefault="00E37921" w:rsidP="001F4570">
      <w:pPr>
        <w:spacing w:after="0"/>
      </w:pPr>
      <w:r>
        <w:t xml:space="preserve">    </w:t>
      </w:r>
      <w:proofErr w:type="spellStart"/>
      <w:r w:rsidRPr="00810BB0">
        <w:t>dw</w:t>
      </w:r>
      <w:proofErr w:type="spellEnd"/>
      <w:r w:rsidRPr="00810BB0">
        <w:t>=0</w:t>
      </w:r>
    </w:p>
    <w:p w14:paraId="3573FB5D" w14:textId="77777777" w:rsidR="00E37921" w:rsidRPr="00810BB0" w:rsidRDefault="00E37921" w:rsidP="001F4570">
      <w:pPr>
        <w:spacing w:after="0"/>
      </w:pPr>
      <w:r w:rsidRPr="00810BB0">
        <w:t xml:space="preserve">    dk=0</w:t>
      </w:r>
    </w:p>
    <w:p w14:paraId="3D7EEC09" w14:textId="77777777" w:rsidR="00E37921" w:rsidRPr="00810BB0" w:rsidRDefault="00E37921" w:rsidP="001F4570">
      <w:pPr>
        <w:spacing w:after="0"/>
      </w:pPr>
      <w:r w:rsidRPr="00810BB0">
        <w:t xml:space="preserve">    dcl=0</w:t>
      </w:r>
    </w:p>
    <w:p w14:paraId="4931F986" w14:textId="77777777" w:rsidR="00E37921" w:rsidRPr="00810BB0" w:rsidRDefault="00E37921" w:rsidP="001F4570">
      <w:pPr>
        <w:spacing w:after="0"/>
      </w:pPr>
      <w:r w:rsidRPr="00810BB0">
        <w:t xml:space="preserve">    </w:t>
      </w:r>
      <w:proofErr w:type="spellStart"/>
      <w:r w:rsidRPr="00810BB0">
        <w:t>dna</w:t>
      </w:r>
      <w:proofErr w:type="spellEnd"/>
      <w:r w:rsidRPr="00810BB0">
        <w:t>=0</w:t>
      </w:r>
    </w:p>
    <w:p w14:paraId="1D3E64DF" w14:textId="77777777" w:rsidR="00E37921" w:rsidRDefault="00E37921" w:rsidP="001F4570">
      <w:pPr>
        <w:spacing w:after="0"/>
      </w:pPr>
      <w:r w:rsidRPr="00810BB0">
        <w:t xml:space="preserve">    dx=0</w:t>
      </w:r>
    </w:p>
    <w:p w14:paraId="7A3F4899" w14:textId="77777777" w:rsidR="005F43BA" w:rsidRDefault="00E37921" w:rsidP="001F4570">
      <w:pPr>
        <w:spacing w:after="0"/>
      </w:pPr>
      <w:r>
        <w:t xml:space="preserve">   </w:t>
      </w:r>
    </w:p>
    <w:p w14:paraId="244032F9" w14:textId="77777777" w:rsidR="005F43BA" w:rsidRDefault="005F43BA" w:rsidP="005F43BA">
      <w:pPr>
        <w:pStyle w:val="Heading3"/>
      </w:pPr>
      <w:r>
        <w:t xml:space="preserve">  </w:t>
      </w:r>
    </w:p>
    <w:p w14:paraId="7DB074A8" w14:textId="181B05C1" w:rsidR="00E37921" w:rsidRDefault="005F43BA" w:rsidP="005F43BA">
      <w:pPr>
        <w:pStyle w:val="Heading3"/>
      </w:pPr>
      <w:commentRangeStart w:id="39"/>
      <w:commentRangeStart w:id="40"/>
      <w:r>
        <w:t>Alterations</w:t>
      </w:r>
      <w:commentRangeEnd w:id="39"/>
      <w:r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39"/>
      </w:r>
      <w:commentRangeEnd w:id="40"/>
      <w:r w:rsidR="008438AC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40"/>
      </w:r>
      <w:r>
        <w:t xml:space="preserve"> depending on w</w:t>
      </w:r>
      <w:r w:rsidR="006A7093">
        <w:t>h</w:t>
      </w:r>
      <w:r>
        <w:t>ether osmolarity is fixed or not</w:t>
      </w:r>
      <w:r w:rsidR="00E37921">
        <w:t xml:space="preserve">     </w:t>
      </w:r>
    </w:p>
    <w:p w14:paraId="75785354" w14:textId="77777777" w:rsidR="00E37921" w:rsidRPr="00735FC7" w:rsidRDefault="00F569DC" w:rsidP="001F4570">
      <w:pPr>
        <w:spacing w:after="0"/>
        <w:rPr>
          <w:highlight w:val="darkCyan"/>
        </w:rPr>
      </w:pPr>
      <w:commentRangeStart w:id="41"/>
      <w:commentRangeEnd w:id="41"/>
      <w:r>
        <w:rPr>
          <w:rStyle w:val="CommentReference"/>
        </w:rPr>
        <w:commentReference w:id="41"/>
      </w:r>
      <w:r w:rsidR="00E37921">
        <w:t xml:space="preserve">    </w:t>
      </w:r>
      <w:r w:rsidR="00E37921" w:rsidRPr="00735FC7">
        <w:rPr>
          <w:highlight w:val="darkCyan"/>
        </w:rPr>
        <w:t xml:space="preserve">if </w:t>
      </w:r>
      <w:proofErr w:type="spellStart"/>
      <w:r w:rsidR="00E37921" w:rsidRPr="00735FC7">
        <w:rPr>
          <w:highlight w:val="darkCyan"/>
        </w:rPr>
        <w:t>osmofix</w:t>
      </w:r>
      <w:proofErr w:type="spellEnd"/>
      <w:r w:rsidR="00E37921" w:rsidRPr="00735FC7">
        <w:rPr>
          <w:highlight w:val="darkCyan"/>
        </w:rPr>
        <w:t>==True:</w:t>
      </w:r>
    </w:p>
    <w:p w14:paraId="2421B8ED" w14:textId="7975F897" w:rsidR="00E37921" w:rsidRPr="00735FC7" w:rsidRDefault="00E37921" w:rsidP="001F4570">
      <w:pPr>
        <w:spacing w:after="0"/>
        <w:rPr>
          <w:color w:val="FF0000"/>
          <w:highlight w:val="darkCyan"/>
        </w:rPr>
      </w:pPr>
      <w:r w:rsidRPr="00735FC7">
        <w:rPr>
          <w:highlight w:val="darkCyan"/>
        </w:rPr>
        <w:t xml:space="preserve">        if </w:t>
      </w:r>
      <w:proofErr w:type="spellStart"/>
      <w:r w:rsidRPr="00735FC7">
        <w:rPr>
          <w:highlight w:val="darkCyan"/>
        </w:rPr>
        <w:t>xinit</w:t>
      </w:r>
      <w:proofErr w:type="spellEnd"/>
      <w:r w:rsidRPr="00735FC7">
        <w:rPr>
          <w:highlight w:val="darkCyan"/>
        </w:rPr>
        <w:t>==0:</w:t>
      </w:r>
      <w:r w:rsidR="005F43BA" w:rsidRPr="00735FC7">
        <w:rPr>
          <w:highlight w:val="darkCyan"/>
        </w:rPr>
        <w:tab/>
      </w:r>
      <w:r w:rsidR="005F43BA" w:rsidRPr="00735FC7">
        <w:rPr>
          <w:highlight w:val="darkCyan"/>
        </w:rPr>
        <w:tab/>
      </w:r>
      <w:r w:rsidR="005F43BA" w:rsidRPr="00735FC7">
        <w:rPr>
          <w:highlight w:val="darkCyan"/>
        </w:rPr>
        <w:tab/>
      </w:r>
      <w:r w:rsidR="005F43BA" w:rsidRPr="00735FC7">
        <w:rPr>
          <w:highlight w:val="darkCyan"/>
        </w:rPr>
        <w:tab/>
      </w:r>
      <w:r w:rsidR="005F43BA" w:rsidRPr="00735FC7">
        <w:rPr>
          <w:color w:val="00B050"/>
          <w:highlight w:val="darkCyan"/>
        </w:rPr>
        <w:t>#if there are no intracellular anions</w:t>
      </w:r>
    </w:p>
    <w:p w14:paraId="3CC015DE" w14:textId="40D6F1B6" w:rsidR="00E37921" w:rsidRPr="00735FC7" w:rsidRDefault="00E37921" w:rsidP="001F4570">
      <w:pPr>
        <w:spacing w:after="0"/>
        <w:rPr>
          <w:highlight w:val="darkCyan"/>
        </w:rPr>
      </w:pPr>
      <w:r w:rsidRPr="00735FC7">
        <w:rPr>
          <w:highlight w:val="darkCyan"/>
        </w:rPr>
        <w:t xml:space="preserve">            x=(os_init-2*cl)/(1-z)</w:t>
      </w:r>
      <w:r w:rsidR="005F43BA" w:rsidRPr="00735FC7">
        <w:rPr>
          <w:highlight w:val="darkCyan"/>
        </w:rPr>
        <w:tab/>
      </w:r>
      <w:r w:rsidR="005F43BA" w:rsidRPr="00735FC7">
        <w:rPr>
          <w:highlight w:val="darkCyan"/>
        </w:rPr>
        <w:tab/>
      </w:r>
      <w:r w:rsidR="005F43BA" w:rsidRPr="00735FC7">
        <w:rPr>
          <w:color w:val="00B050"/>
          <w:highlight w:val="darkCyan"/>
        </w:rPr>
        <w:t>#make the anion concentration set by this function</w:t>
      </w:r>
    </w:p>
    <w:p w14:paraId="3013C136" w14:textId="4C248C31" w:rsidR="00E37921" w:rsidRPr="00735FC7" w:rsidRDefault="00E37921" w:rsidP="001F4570">
      <w:pPr>
        <w:spacing w:after="0"/>
        <w:rPr>
          <w:highlight w:val="darkCyan"/>
        </w:rPr>
      </w:pPr>
      <w:r w:rsidRPr="00735FC7">
        <w:rPr>
          <w:highlight w:val="darkCyan"/>
        </w:rPr>
        <w:t xml:space="preserve">            </w:t>
      </w:r>
      <w:proofErr w:type="spellStart"/>
      <w:r w:rsidRPr="00735FC7">
        <w:rPr>
          <w:highlight w:val="darkCyan"/>
        </w:rPr>
        <w:t>xinit</w:t>
      </w:r>
      <w:proofErr w:type="spellEnd"/>
      <w:r w:rsidRPr="00735FC7">
        <w:rPr>
          <w:highlight w:val="darkCyan"/>
        </w:rPr>
        <w:t>=x</w:t>
      </w:r>
      <w:r w:rsidR="005F43BA" w:rsidRPr="00735FC7">
        <w:rPr>
          <w:highlight w:val="darkCyan"/>
        </w:rPr>
        <w:tab/>
      </w:r>
      <w:r w:rsidR="005F43BA" w:rsidRPr="00735FC7">
        <w:rPr>
          <w:highlight w:val="darkCyan"/>
        </w:rPr>
        <w:tab/>
      </w:r>
      <w:r w:rsidR="005F43BA" w:rsidRPr="00735FC7">
        <w:rPr>
          <w:highlight w:val="darkCyan"/>
        </w:rPr>
        <w:tab/>
      </w:r>
      <w:r w:rsidR="005F43BA" w:rsidRPr="00735FC7">
        <w:rPr>
          <w:highlight w:val="darkCyan"/>
        </w:rPr>
        <w:tab/>
      </w:r>
      <w:r w:rsidR="005F43BA" w:rsidRPr="00735FC7">
        <w:rPr>
          <w:color w:val="00B050"/>
          <w:highlight w:val="darkCyan"/>
        </w:rPr>
        <w:t>#Change the starting impermeants to the new value</w:t>
      </w:r>
    </w:p>
    <w:p w14:paraId="00E80D1D" w14:textId="77777777" w:rsidR="00E37921" w:rsidRPr="00735FC7" w:rsidRDefault="00E37921" w:rsidP="001F4570">
      <w:pPr>
        <w:spacing w:after="0"/>
        <w:rPr>
          <w:highlight w:val="darkCyan"/>
        </w:rPr>
      </w:pPr>
      <w:r w:rsidRPr="00735FC7">
        <w:rPr>
          <w:highlight w:val="darkCyan"/>
        </w:rPr>
        <w:t xml:space="preserve">        else:</w:t>
      </w:r>
    </w:p>
    <w:p w14:paraId="614BB280" w14:textId="2CCD4C15" w:rsidR="00E37921" w:rsidRPr="00735FC7" w:rsidRDefault="00E37921" w:rsidP="001F4570">
      <w:pPr>
        <w:spacing w:after="0"/>
        <w:rPr>
          <w:highlight w:val="darkCyan"/>
        </w:rPr>
      </w:pPr>
      <w:r w:rsidRPr="00735FC7">
        <w:rPr>
          <w:highlight w:val="darkCyan"/>
        </w:rPr>
        <w:t xml:space="preserve">            cl=(</w:t>
      </w:r>
      <w:proofErr w:type="spellStart"/>
      <w:r w:rsidRPr="00735FC7">
        <w:rPr>
          <w:highlight w:val="darkCyan"/>
        </w:rPr>
        <w:t>os_init</w:t>
      </w:r>
      <w:proofErr w:type="spellEnd"/>
      <w:r w:rsidRPr="00735FC7">
        <w:rPr>
          <w:highlight w:val="darkCyan"/>
        </w:rPr>
        <w:t>+(z-</w:t>
      </w:r>
      <w:proofErr w:type="gramStart"/>
      <w:r w:rsidRPr="00735FC7">
        <w:rPr>
          <w:highlight w:val="darkCyan"/>
        </w:rPr>
        <w:t>1)*</w:t>
      </w:r>
      <w:proofErr w:type="gramEnd"/>
      <w:r w:rsidRPr="00735FC7">
        <w:rPr>
          <w:highlight w:val="darkCyan"/>
        </w:rPr>
        <w:t>x)/2.0</w:t>
      </w:r>
      <w:r w:rsidR="005F43BA" w:rsidRPr="00735FC7">
        <w:rPr>
          <w:highlight w:val="darkCyan"/>
        </w:rPr>
        <w:tab/>
      </w:r>
      <w:r w:rsidR="005F43BA" w:rsidRPr="00735FC7">
        <w:rPr>
          <w:highlight w:val="darkCyan"/>
        </w:rPr>
        <w:tab/>
      </w:r>
      <w:r w:rsidR="005F43BA" w:rsidRPr="00735FC7">
        <w:rPr>
          <w:color w:val="00B050"/>
          <w:highlight w:val="darkCyan"/>
        </w:rPr>
        <w:t>#If there are intracellular anions change the chloride rather.</w:t>
      </w:r>
    </w:p>
    <w:p w14:paraId="300BD5B5" w14:textId="77777777" w:rsidR="00E37921" w:rsidRDefault="00E37921" w:rsidP="001F4570">
      <w:pPr>
        <w:spacing w:after="0"/>
      </w:pPr>
      <w:r w:rsidRPr="00735FC7">
        <w:rPr>
          <w:highlight w:val="darkCyan"/>
        </w:rPr>
        <w:t xml:space="preserve">            print(cl)</w:t>
      </w:r>
    </w:p>
    <w:p w14:paraId="511253B3" w14:textId="77777777" w:rsidR="00E37921" w:rsidRDefault="00E37921" w:rsidP="001F4570">
      <w:pPr>
        <w:spacing w:after="0"/>
      </w:pPr>
      <w:r>
        <w:t xml:space="preserve">    </w:t>
      </w:r>
    </w:p>
    <w:p w14:paraId="4721D6CA" w14:textId="60825512" w:rsidR="00E37921" w:rsidRPr="00735FC7" w:rsidRDefault="00E37921" w:rsidP="001F4570">
      <w:pPr>
        <w:spacing w:after="0"/>
      </w:pPr>
      <w:r>
        <w:t xml:space="preserve">    </w:t>
      </w:r>
      <w:r w:rsidRPr="00735FC7">
        <w:t xml:space="preserve">if </w:t>
      </w:r>
      <w:proofErr w:type="spellStart"/>
      <w:r w:rsidRPr="00735FC7">
        <w:t>k_init</w:t>
      </w:r>
      <w:proofErr w:type="spellEnd"/>
      <w:r w:rsidRPr="00735FC7">
        <w:t>==0:</w:t>
      </w:r>
      <w:r w:rsidR="00D25244" w:rsidRPr="00735FC7">
        <w:tab/>
      </w:r>
      <w:r w:rsidR="00D25244" w:rsidRPr="00735FC7">
        <w:tab/>
      </w:r>
      <w:r w:rsidR="00D25244" w:rsidRPr="00735FC7">
        <w:tab/>
      </w:r>
      <w:r w:rsidR="00D25244" w:rsidRPr="00735FC7">
        <w:tab/>
      </w:r>
      <w:r w:rsidR="00D25244" w:rsidRPr="00735FC7">
        <w:rPr>
          <w:color w:val="00B050"/>
        </w:rPr>
        <w:t>#set the K if it is not given</w:t>
      </w:r>
    </w:p>
    <w:p w14:paraId="7839D846" w14:textId="77777777" w:rsidR="00E37921" w:rsidRDefault="00E37921" w:rsidP="001F4570">
      <w:pPr>
        <w:spacing w:after="0"/>
      </w:pPr>
      <w:r w:rsidRPr="00735FC7">
        <w:t xml:space="preserve">        k=cl-z*x-</w:t>
      </w:r>
      <w:proofErr w:type="spellStart"/>
      <w:r w:rsidRPr="00735FC7">
        <w:t>na</w:t>
      </w:r>
      <w:proofErr w:type="spellEnd"/>
    </w:p>
    <w:p w14:paraId="5E2AEDEA" w14:textId="77777777" w:rsidR="00E37921" w:rsidRDefault="00E37921" w:rsidP="001F4570">
      <w:pPr>
        <w:spacing w:after="0"/>
      </w:pPr>
      <w:r>
        <w:t xml:space="preserve">        </w:t>
      </w:r>
    </w:p>
    <w:p w14:paraId="2FF606D8" w14:textId="77777777" w:rsidR="00E37921" w:rsidRPr="00735FC7" w:rsidRDefault="00E37921" w:rsidP="001F4570">
      <w:pPr>
        <w:spacing w:after="0"/>
        <w:rPr>
          <w:highlight w:val="darkCyan"/>
        </w:rPr>
      </w:pPr>
      <w:r>
        <w:t xml:space="preserve">    </w:t>
      </w:r>
      <w:proofErr w:type="gramStart"/>
      <w:r w:rsidRPr="00735FC7">
        <w:rPr>
          <w:highlight w:val="darkCyan"/>
        </w:rPr>
        <w:t>print(</w:t>
      </w:r>
      <w:proofErr w:type="gramEnd"/>
      <w:r w:rsidRPr="00735FC7">
        <w:rPr>
          <w:highlight w:val="darkCyan"/>
        </w:rPr>
        <w:t>"</w:t>
      </w:r>
      <w:proofErr w:type="spellStart"/>
      <w:r w:rsidRPr="00735FC7">
        <w:rPr>
          <w:highlight w:val="darkCyan"/>
        </w:rPr>
        <w:t>k_init</w:t>
      </w:r>
      <w:proofErr w:type="spellEnd"/>
      <w:r w:rsidRPr="00735FC7">
        <w:rPr>
          <w:highlight w:val="darkCyan"/>
        </w:rPr>
        <w:t>: "+str(k))</w:t>
      </w:r>
    </w:p>
    <w:p w14:paraId="0C716856" w14:textId="77777777" w:rsidR="00E37921" w:rsidRPr="00735FC7" w:rsidRDefault="00E37921" w:rsidP="001F4570">
      <w:pPr>
        <w:spacing w:after="0"/>
        <w:rPr>
          <w:highlight w:val="darkCyan"/>
        </w:rPr>
      </w:pPr>
      <w:r w:rsidRPr="00735FC7">
        <w:rPr>
          <w:highlight w:val="darkCyan"/>
        </w:rPr>
        <w:t xml:space="preserve">    </w:t>
      </w:r>
      <w:proofErr w:type="gramStart"/>
      <w:r w:rsidRPr="00735FC7">
        <w:rPr>
          <w:highlight w:val="darkCyan"/>
        </w:rPr>
        <w:t>print(</w:t>
      </w:r>
      <w:proofErr w:type="gramEnd"/>
      <w:r w:rsidRPr="00735FC7">
        <w:rPr>
          <w:highlight w:val="darkCyan"/>
        </w:rPr>
        <w:t>"</w:t>
      </w:r>
      <w:proofErr w:type="spellStart"/>
      <w:r w:rsidRPr="00735FC7">
        <w:rPr>
          <w:highlight w:val="darkCyan"/>
        </w:rPr>
        <w:t>osi</w:t>
      </w:r>
      <w:proofErr w:type="spellEnd"/>
      <w:r w:rsidRPr="00735FC7">
        <w:rPr>
          <w:highlight w:val="darkCyan"/>
        </w:rPr>
        <w:t>: "+str(</w:t>
      </w:r>
      <w:proofErr w:type="spellStart"/>
      <w:r w:rsidRPr="00735FC7">
        <w:rPr>
          <w:highlight w:val="darkCyan"/>
        </w:rPr>
        <w:t>k+cl+x+na</w:t>
      </w:r>
      <w:proofErr w:type="spellEnd"/>
      <w:r w:rsidRPr="00735FC7">
        <w:rPr>
          <w:highlight w:val="darkCyan"/>
        </w:rPr>
        <w:t>))</w:t>
      </w:r>
    </w:p>
    <w:p w14:paraId="75BC52E0" w14:textId="77777777" w:rsidR="00E37921" w:rsidRDefault="00E37921" w:rsidP="001F4570">
      <w:pPr>
        <w:spacing w:after="0"/>
      </w:pPr>
      <w:r w:rsidRPr="00735FC7">
        <w:rPr>
          <w:highlight w:val="darkCyan"/>
        </w:rPr>
        <w:t xml:space="preserve">    </w:t>
      </w:r>
      <w:commentRangeStart w:id="42"/>
      <w:commentRangeStart w:id="43"/>
      <w:proofErr w:type="gramStart"/>
      <w:r w:rsidRPr="00735FC7">
        <w:rPr>
          <w:highlight w:val="darkCyan"/>
        </w:rPr>
        <w:t>print(</w:t>
      </w:r>
      <w:proofErr w:type="gramEnd"/>
      <w:r w:rsidRPr="00735FC7">
        <w:rPr>
          <w:highlight w:val="darkCyan"/>
        </w:rPr>
        <w:t>"</w:t>
      </w:r>
      <w:proofErr w:type="spellStart"/>
      <w:r w:rsidRPr="00735FC7">
        <w:rPr>
          <w:highlight w:val="darkCyan"/>
        </w:rPr>
        <w:t>z_aim</w:t>
      </w:r>
      <w:proofErr w:type="spellEnd"/>
      <w:r w:rsidRPr="00735FC7">
        <w:rPr>
          <w:highlight w:val="darkCyan"/>
        </w:rPr>
        <w:t>: "+str(</w:t>
      </w:r>
      <w:proofErr w:type="spellStart"/>
      <w:r w:rsidRPr="00735FC7">
        <w:rPr>
          <w:highlight w:val="darkCyan"/>
        </w:rPr>
        <w:t>ztarget</w:t>
      </w:r>
      <w:proofErr w:type="spellEnd"/>
      <w:r w:rsidRPr="00735FC7">
        <w:rPr>
          <w:highlight w:val="darkCyan"/>
        </w:rPr>
        <w:t xml:space="preserve">) +" with </w:t>
      </w:r>
      <w:proofErr w:type="spellStart"/>
      <w:r w:rsidRPr="00735FC7">
        <w:rPr>
          <w:highlight w:val="darkCyan"/>
        </w:rPr>
        <w:t>zflux</w:t>
      </w:r>
      <w:proofErr w:type="spellEnd"/>
      <w:r w:rsidRPr="00735FC7">
        <w:rPr>
          <w:highlight w:val="darkCyan"/>
        </w:rPr>
        <w:t xml:space="preserve"> of "+str(</w:t>
      </w:r>
      <w:proofErr w:type="spellStart"/>
      <w:r w:rsidRPr="00735FC7">
        <w:rPr>
          <w:highlight w:val="darkCyan"/>
        </w:rPr>
        <w:t>Zx</w:t>
      </w:r>
      <w:proofErr w:type="spellEnd"/>
      <w:r w:rsidRPr="00735FC7">
        <w:rPr>
          <w:highlight w:val="darkCyan"/>
        </w:rPr>
        <w:t>))</w:t>
      </w:r>
      <w:commentRangeEnd w:id="42"/>
      <w:r w:rsidR="00D25244" w:rsidRPr="00735FC7">
        <w:rPr>
          <w:rStyle w:val="CommentReference"/>
          <w:highlight w:val="darkCyan"/>
        </w:rPr>
        <w:commentReference w:id="42"/>
      </w:r>
      <w:commentRangeEnd w:id="43"/>
      <w:r w:rsidR="008438AC" w:rsidRPr="00735FC7">
        <w:rPr>
          <w:rStyle w:val="CommentReference"/>
          <w:highlight w:val="darkCyan"/>
        </w:rPr>
        <w:commentReference w:id="43"/>
      </w:r>
    </w:p>
    <w:p w14:paraId="54C45EF3" w14:textId="27DC5D9D" w:rsidR="00E37921" w:rsidRDefault="00E37921" w:rsidP="001F4570">
      <w:pPr>
        <w:spacing w:after="0"/>
      </w:pPr>
      <w:r>
        <w:t xml:space="preserve">    </w:t>
      </w:r>
    </w:p>
    <w:p w14:paraId="4C00296D" w14:textId="4B2592FA" w:rsidR="006A7093" w:rsidRDefault="006A7093" w:rsidP="006A7093">
      <w:pPr>
        <w:pStyle w:val="Heading3"/>
      </w:pPr>
      <w:r>
        <w:t xml:space="preserve">Dummy variables for </w:t>
      </w:r>
      <w:proofErr w:type="gramStart"/>
      <w:r>
        <w:t>z(</w:t>
      </w:r>
      <w:proofErr w:type="gramEnd"/>
      <w:r>
        <w:t xml:space="preserve">charge of imp. Anions) and </w:t>
      </w:r>
      <w:proofErr w:type="gramStart"/>
      <w:r>
        <w:t>z(</w:t>
      </w:r>
      <w:proofErr w:type="gramEnd"/>
      <w:r>
        <w:t xml:space="preserve">concentration of imp anions)  </w:t>
      </w:r>
    </w:p>
    <w:p w14:paraId="3081AF52" w14:textId="77777777" w:rsidR="006A7093" w:rsidRDefault="006A7093" w:rsidP="001F4570">
      <w:pPr>
        <w:spacing w:after="0"/>
      </w:pPr>
    </w:p>
    <w:p w14:paraId="0C7B689F" w14:textId="5307581F" w:rsidR="00E37921" w:rsidRPr="00735FC7" w:rsidRDefault="00E37921" w:rsidP="001F4570">
      <w:pPr>
        <w:spacing w:after="0"/>
        <w:rPr>
          <w:highlight w:val="darkCyan"/>
        </w:rPr>
      </w:pPr>
      <w:r>
        <w:t xml:space="preserve">    </w:t>
      </w:r>
      <w:proofErr w:type="spellStart"/>
      <w:r w:rsidRPr="00735FC7">
        <w:rPr>
          <w:highlight w:val="darkCyan"/>
        </w:rPr>
        <w:t>xm</w:t>
      </w:r>
      <w:proofErr w:type="spellEnd"/>
      <w:r w:rsidRPr="00735FC7">
        <w:rPr>
          <w:highlight w:val="darkCyan"/>
        </w:rPr>
        <w:t>=x*ratio</w:t>
      </w:r>
      <w:r w:rsidR="006A7093" w:rsidRPr="00735FC7">
        <w:rPr>
          <w:highlight w:val="darkCyan"/>
        </w:rPr>
        <w:tab/>
      </w:r>
      <w:r w:rsidR="006A7093" w:rsidRPr="00735FC7">
        <w:rPr>
          <w:highlight w:val="darkCyan"/>
        </w:rPr>
        <w:tab/>
      </w:r>
      <w:r w:rsidR="006A7093" w:rsidRPr="00735FC7">
        <w:rPr>
          <w:highlight w:val="darkCyan"/>
        </w:rPr>
        <w:tab/>
      </w:r>
      <w:r w:rsidR="006A7093" w:rsidRPr="00735FC7">
        <w:rPr>
          <w:highlight w:val="darkCyan"/>
        </w:rPr>
        <w:tab/>
      </w:r>
      <w:r w:rsidR="006A7093" w:rsidRPr="00735FC7">
        <w:rPr>
          <w:color w:val="00B050"/>
          <w:highlight w:val="darkCyan"/>
        </w:rPr>
        <w:t xml:space="preserve">#intracellular </w:t>
      </w:r>
      <w:proofErr w:type="spellStart"/>
      <w:r w:rsidR="006A7093" w:rsidRPr="00735FC7">
        <w:rPr>
          <w:color w:val="00B050"/>
          <w:highlight w:val="darkCyan"/>
        </w:rPr>
        <w:t>impermeants</w:t>
      </w:r>
      <w:proofErr w:type="spellEnd"/>
      <w:r w:rsidR="006A7093" w:rsidRPr="00735FC7">
        <w:rPr>
          <w:color w:val="00B050"/>
          <w:highlight w:val="darkCyan"/>
        </w:rPr>
        <w:t xml:space="preserve"> (154.962e-3) x 0.98</w:t>
      </w:r>
    </w:p>
    <w:p w14:paraId="209BADAE" w14:textId="5FB87AB4" w:rsidR="006A7093" w:rsidRPr="00735FC7" w:rsidRDefault="00E37921" w:rsidP="001F4570">
      <w:pPr>
        <w:spacing w:after="0"/>
        <w:rPr>
          <w:highlight w:val="darkCyan"/>
        </w:rPr>
      </w:pPr>
      <w:r w:rsidRPr="00735FC7">
        <w:rPr>
          <w:highlight w:val="darkCyan"/>
        </w:rPr>
        <w:t xml:space="preserve">    </w:t>
      </w:r>
      <w:proofErr w:type="spellStart"/>
      <w:r w:rsidRPr="00735FC7">
        <w:rPr>
          <w:highlight w:val="darkCyan"/>
        </w:rPr>
        <w:t>xtemp</w:t>
      </w:r>
      <w:proofErr w:type="spellEnd"/>
      <w:r w:rsidRPr="00735FC7">
        <w:rPr>
          <w:highlight w:val="darkCyan"/>
        </w:rPr>
        <w:t>=x*(1-ratio)</w:t>
      </w:r>
      <w:r w:rsidR="006A7093" w:rsidRPr="00735FC7">
        <w:rPr>
          <w:highlight w:val="darkCyan"/>
        </w:rPr>
        <w:tab/>
      </w:r>
      <w:r w:rsidR="006A7093" w:rsidRPr="00735FC7">
        <w:rPr>
          <w:highlight w:val="darkCyan"/>
        </w:rPr>
        <w:tab/>
      </w:r>
      <w:r w:rsidR="006A7093" w:rsidRPr="00735FC7">
        <w:rPr>
          <w:highlight w:val="darkCyan"/>
        </w:rPr>
        <w:tab/>
      </w:r>
      <w:r w:rsidR="006A7093" w:rsidRPr="00735FC7">
        <w:rPr>
          <w:color w:val="00B050"/>
          <w:highlight w:val="darkCyan"/>
        </w:rPr>
        <w:t>#splitting the intracellular anions according to the ratio</w:t>
      </w:r>
    </w:p>
    <w:p w14:paraId="64F4BE9D" w14:textId="3EDF8C6E" w:rsidR="00E37921" w:rsidRPr="00735FC7" w:rsidRDefault="00E37921" w:rsidP="001F4570">
      <w:pPr>
        <w:spacing w:after="0"/>
        <w:rPr>
          <w:color w:val="00B050"/>
          <w:highlight w:val="darkCyan"/>
        </w:rPr>
      </w:pPr>
      <w:r w:rsidRPr="00735FC7">
        <w:rPr>
          <w:highlight w:val="darkCyan"/>
        </w:rPr>
        <w:t xml:space="preserve">    </w:t>
      </w:r>
      <w:proofErr w:type="spellStart"/>
      <w:r w:rsidRPr="00735FC7">
        <w:rPr>
          <w:highlight w:val="darkCyan"/>
        </w:rPr>
        <w:t>zxm</w:t>
      </w:r>
      <w:proofErr w:type="spellEnd"/>
      <w:r w:rsidRPr="00735FC7">
        <w:rPr>
          <w:highlight w:val="darkCyan"/>
        </w:rPr>
        <w:t>=z</w:t>
      </w:r>
      <w:r w:rsidR="006A7093" w:rsidRPr="00735FC7">
        <w:rPr>
          <w:highlight w:val="darkCyan"/>
        </w:rPr>
        <w:tab/>
      </w:r>
      <w:r w:rsidR="006A7093" w:rsidRPr="00735FC7">
        <w:rPr>
          <w:highlight w:val="darkCyan"/>
        </w:rPr>
        <w:tab/>
      </w:r>
      <w:r w:rsidR="006A7093" w:rsidRPr="00735FC7">
        <w:rPr>
          <w:highlight w:val="darkCyan"/>
        </w:rPr>
        <w:tab/>
      </w:r>
      <w:r w:rsidR="006A7093" w:rsidRPr="00735FC7">
        <w:rPr>
          <w:highlight w:val="darkCyan"/>
        </w:rPr>
        <w:tab/>
      </w:r>
      <w:r w:rsidR="006A7093" w:rsidRPr="00735FC7">
        <w:rPr>
          <w:color w:val="00B050"/>
          <w:highlight w:val="darkCyan"/>
        </w:rPr>
        <w:t># vars are based on 0.85</w:t>
      </w:r>
    </w:p>
    <w:p w14:paraId="4A433B26" w14:textId="77777777" w:rsidR="006A7093" w:rsidRPr="006A7093" w:rsidRDefault="00E37921" w:rsidP="006A7093">
      <w:pPr>
        <w:spacing w:after="0"/>
        <w:rPr>
          <w:color w:val="00B050"/>
        </w:rPr>
      </w:pPr>
      <w:r w:rsidRPr="00735FC7">
        <w:rPr>
          <w:highlight w:val="darkCyan"/>
        </w:rPr>
        <w:t xml:space="preserve">    </w:t>
      </w:r>
      <w:proofErr w:type="spellStart"/>
      <w:r w:rsidRPr="00735FC7">
        <w:rPr>
          <w:highlight w:val="darkCyan"/>
        </w:rPr>
        <w:t>zx</w:t>
      </w:r>
      <w:proofErr w:type="spellEnd"/>
      <w:r w:rsidRPr="00735FC7">
        <w:rPr>
          <w:highlight w:val="darkCyan"/>
        </w:rPr>
        <w:t>=z</w:t>
      </w:r>
      <w:r w:rsidR="006A7093" w:rsidRPr="00735FC7">
        <w:rPr>
          <w:highlight w:val="darkCyan"/>
        </w:rPr>
        <w:tab/>
      </w:r>
      <w:r w:rsidR="006A7093" w:rsidRPr="00735FC7">
        <w:rPr>
          <w:highlight w:val="darkCyan"/>
        </w:rPr>
        <w:tab/>
      </w:r>
      <w:r w:rsidR="006A7093" w:rsidRPr="00735FC7">
        <w:rPr>
          <w:highlight w:val="darkCyan"/>
        </w:rPr>
        <w:tab/>
      </w:r>
      <w:r w:rsidR="006A7093" w:rsidRPr="00735FC7">
        <w:rPr>
          <w:highlight w:val="darkCyan"/>
        </w:rPr>
        <w:tab/>
      </w:r>
      <w:r w:rsidR="006A7093" w:rsidRPr="00735FC7">
        <w:rPr>
          <w:highlight w:val="darkCyan"/>
        </w:rPr>
        <w:tab/>
      </w:r>
      <w:r w:rsidR="006A7093" w:rsidRPr="00735FC7">
        <w:rPr>
          <w:color w:val="00B050"/>
          <w:highlight w:val="darkCyan"/>
        </w:rPr>
        <w:t># vars are based on 0.85</w:t>
      </w:r>
    </w:p>
    <w:p w14:paraId="1C417A35" w14:textId="1040FAA6" w:rsidR="00E37921" w:rsidRDefault="00E37921" w:rsidP="001F4570">
      <w:pPr>
        <w:spacing w:after="0"/>
      </w:pPr>
    </w:p>
    <w:p w14:paraId="16FA0FAF" w14:textId="77777777" w:rsidR="00E37921" w:rsidRDefault="00E37921" w:rsidP="001F4570">
      <w:pPr>
        <w:spacing w:after="0"/>
      </w:pPr>
      <w:r>
        <w:t xml:space="preserve">    </w:t>
      </w:r>
    </w:p>
    <w:p w14:paraId="12386A8B" w14:textId="77777777" w:rsidR="00E37921" w:rsidRDefault="00E37921" w:rsidP="006A7093">
      <w:pPr>
        <w:pStyle w:val="Heading4"/>
      </w:pPr>
      <w:r>
        <w:t xml:space="preserve">    # for f1c --&gt; slow change in ATPase rate</w:t>
      </w:r>
    </w:p>
    <w:p w14:paraId="195C124B" w14:textId="64ACE767" w:rsidR="00E37921" w:rsidRPr="00964367" w:rsidRDefault="00E37921" w:rsidP="001F4570">
      <w:pPr>
        <w:spacing w:after="0"/>
        <w:rPr>
          <w:color w:val="00B050"/>
        </w:rPr>
      </w:pPr>
      <w:r>
        <w:t xml:space="preserve">    </w:t>
      </w:r>
      <w:proofErr w:type="spellStart"/>
      <w:r>
        <w:t>pdinit</w:t>
      </w:r>
      <w:proofErr w:type="spellEnd"/>
      <w:r>
        <w:t>=-5.0</w:t>
      </w:r>
      <w:r w:rsidR="00964367">
        <w:tab/>
      </w:r>
      <w:r w:rsidR="00964367">
        <w:tab/>
      </w:r>
      <w:r w:rsidR="00964367">
        <w:tab/>
      </w:r>
      <w:r w:rsidR="00964367">
        <w:tab/>
      </w:r>
      <w:r w:rsidR="00964367">
        <w:tab/>
      </w:r>
      <w:r w:rsidR="00964367" w:rsidRPr="00964367">
        <w:rPr>
          <w:color w:val="00B050"/>
        </w:rPr>
        <w:t>#new initial pump rate</w:t>
      </w:r>
    </w:p>
    <w:p w14:paraId="7C3678C5" w14:textId="58363D06" w:rsidR="00E37921" w:rsidRDefault="00E37921" w:rsidP="001F4570">
      <w:pPr>
        <w:spacing w:after="0"/>
      </w:pPr>
      <w:r>
        <w:t xml:space="preserve">    pd=</w:t>
      </w:r>
      <w:proofErr w:type="spellStart"/>
      <w:r>
        <w:t>default_p</w:t>
      </w:r>
      <w:proofErr w:type="spellEnd"/>
      <w:r w:rsidR="00964367">
        <w:tab/>
      </w:r>
      <w:r w:rsidR="00964367">
        <w:tab/>
      </w:r>
      <w:r w:rsidR="00964367">
        <w:tab/>
      </w:r>
      <w:r w:rsidR="00964367">
        <w:tab/>
      </w:r>
      <w:r w:rsidR="00964367">
        <w:tab/>
      </w:r>
      <w:r w:rsidR="00964367" w:rsidRPr="00964367">
        <w:rPr>
          <w:color w:val="00B050"/>
        </w:rPr>
        <w:t xml:space="preserve">#pd = -1 = </w:t>
      </w:r>
      <w:proofErr w:type="spellStart"/>
      <w:r w:rsidR="00964367" w:rsidRPr="00964367">
        <w:rPr>
          <w:color w:val="00B050"/>
        </w:rPr>
        <w:t>default_p</w:t>
      </w:r>
      <w:proofErr w:type="spellEnd"/>
    </w:p>
    <w:p w14:paraId="50C4203E" w14:textId="5CBEF843" w:rsidR="00E37921" w:rsidRDefault="00E37921" w:rsidP="001F4570">
      <w:pPr>
        <w:spacing w:after="0"/>
      </w:pPr>
      <w:r>
        <w:t xml:space="preserve">    </w:t>
      </w:r>
      <w:commentRangeStart w:id="44"/>
      <w:commentRangeStart w:id="45"/>
      <w:proofErr w:type="spellStart"/>
      <w:r>
        <w:t>em</w:t>
      </w:r>
      <w:proofErr w:type="spellEnd"/>
      <w:r>
        <w:t>=(</w:t>
      </w:r>
      <w:proofErr w:type="spellStart"/>
      <w:r>
        <w:t>default_p-pdinit</w:t>
      </w:r>
      <w:proofErr w:type="spellEnd"/>
      <w:r>
        <w:t>)</w:t>
      </w:r>
      <w:proofErr w:type="gramStart"/>
      <w:r>
        <w:t>/(</w:t>
      </w:r>
      <w:proofErr w:type="gramEnd"/>
      <w:r>
        <w:t>12.0*10**4)/8</w:t>
      </w:r>
      <w:r w:rsidR="00964367">
        <w:tab/>
      </w:r>
      <w:commentRangeEnd w:id="44"/>
      <w:r w:rsidR="00964367">
        <w:rPr>
          <w:rStyle w:val="CommentReference"/>
        </w:rPr>
        <w:commentReference w:id="44"/>
      </w:r>
      <w:commentRangeEnd w:id="45"/>
      <w:r w:rsidR="008438AC">
        <w:rPr>
          <w:rStyle w:val="CommentReference"/>
        </w:rPr>
        <w:commentReference w:id="45"/>
      </w:r>
      <w:r w:rsidR="00964367" w:rsidRPr="00964367">
        <w:rPr>
          <w:color w:val="00B050"/>
        </w:rPr>
        <w:t>#</w:t>
      </w:r>
      <w:proofErr w:type="spellStart"/>
      <w:r w:rsidR="00964367" w:rsidRPr="00964367">
        <w:rPr>
          <w:color w:val="00B050"/>
        </w:rPr>
        <w:t>em</w:t>
      </w:r>
      <w:proofErr w:type="spellEnd"/>
      <w:r w:rsidR="00964367" w:rsidRPr="00964367">
        <w:rPr>
          <w:color w:val="00B050"/>
        </w:rPr>
        <w:t>= ½ *12*10^4</w:t>
      </w:r>
    </w:p>
    <w:p w14:paraId="0F15BBF9" w14:textId="240636F0" w:rsidR="00E37921" w:rsidRDefault="00E37921" w:rsidP="001F4570">
      <w:pPr>
        <w:spacing w:after="0"/>
      </w:pPr>
      <w:r>
        <w:t xml:space="preserve">    </w:t>
      </w:r>
      <w:commentRangeStart w:id="46"/>
      <w:proofErr w:type="spellStart"/>
      <w:r>
        <w:t>jeffconstan</w:t>
      </w:r>
      <w:commentRangeEnd w:id="46"/>
      <w:r w:rsidR="003E4E4A">
        <w:rPr>
          <w:rStyle w:val="CommentReference"/>
        </w:rPr>
        <w:commentReference w:id="46"/>
      </w:r>
      <w:r>
        <w:t>t</w:t>
      </w:r>
      <w:proofErr w:type="spellEnd"/>
      <w:r>
        <w:t>=p*(</w:t>
      </w:r>
      <w:proofErr w:type="spellStart"/>
      <w:r>
        <w:t>na</w:t>
      </w:r>
      <w:proofErr w:type="spellEnd"/>
      <w:r>
        <w:t>/</w:t>
      </w:r>
      <w:proofErr w:type="spellStart"/>
      <w:proofErr w:type="gramStart"/>
      <w:r>
        <w:t>nao</w:t>
      </w:r>
      <w:proofErr w:type="spellEnd"/>
      <w:r>
        <w:t>)*</w:t>
      </w:r>
      <w:proofErr w:type="gramEnd"/>
      <w:r>
        <w:t>*3</w:t>
      </w:r>
      <w:r w:rsidR="00964367">
        <w:tab/>
      </w:r>
      <w:r w:rsidR="00964367">
        <w:tab/>
      </w:r>
      <w:r w:rsidR="00964367">
        <w:tab/>
      </w:r>
      <w:r w:rsidR="00964367" w:rsidRPr="00964367">
        <w:rPr>
          <w:color w:val="00B050"/>
        </w:rPr>
        <w:t xml:space="preserve">#Effective </w:t>
      </w:r>
      <w:proofErr w:type="spellStart"/>
      <w:r w:rsidR="00964367" w:rsidRPr="00964367">
        <w:rPr>
          <w:color w:val="00B050"/>
        </w:rPr>
        <w:t>pumprate</w:t>
      </w:r>
      <w:proofErr w:type="spellEnd"/>
    </w:p>
    <w:p w14:paraId="53790F23" w14:textId="5C53A02D" w:rsidR="00E37921" w:rsidRDefault="00E37921" w:rsidP="00964367">
      <w:pPr>
        <w:pStyle w:val="Heading3"/>
      </w:pPr>
      <w:r>
        <w:t xml:space="preserve">   </w:t>
      </w:r>
      <w:r w:rsidR="00964367">
        <w:t>R</w:t>
      </w:r>
      <w:r>
        <w:t>elated to anion flux</w:t>
      </w:r>
    </w:p>
    <w:p w14:paraId="6646A2B4" w14:textId="77777777" w:rsidR="00E37921" w:rsidRPr="00735FC7" w:rsidRDefault="00E37921" w:rsidP="001F4570">
      <w:pPr>
        <w:spacing w:after="0"/>
        <w:rPr>
          <w:highlight w:val="darkCyan"/>
        </w:rPr>
      </w:pPr>
      <w:commentRangeStart w:id="47"/>
      <w:commentRangeStart w:id="48"/>
      <w:commentRangeStart w:id="49"/>
      <w:commentRangeStart w:id="50"/>
      <w:r>
        <w:t xml:space="preserve">    </w:t>
      </w:r>
      <w:r w:rsidRPr="00735FC7">
        <w:rPr>
          <w:highlight w:val="darkCyan"/>
        </w:rPr>
        <w:t>if two==1:</w:t>
      </w:r>
    </w:p>
    <w:p w14:paraId="3EDCD04C" w14:textId="736F7B30" w:rsidR="00E37921" w:rsidRPr="00735FC7" w:rsidRDefault="00E37921" w:rsidP="001F4570">
      <w:pPr>
        <w:spacing w:after="0"/>
        <w:rPr>
          <w:highlight w:val="darkCyan"/>
        </w:rPr>
      </w:pPr>
      <w:r w:rsidRPr="00735FC7">
        <w:rPr>
          <w:highlight w:val="darkCyan"/>
        </w:rPr>
        <w:t xml:space="preserve">        </w:t>
      </w:r>
      <w:proofErr w:type="spellStart"/>
      <w:r w:rsidRPr="00735FC7">
        <w:rPr>
          <w:highlight w:val="darkCyan"/>
        </w:rPr>
        <w:t>zx</w:t>
      </w:r>
      <w:proofErr w:type="spellEnd"/>
      <w:r w:rsidRPr="00735FC7">
        <w:rPr>
          <w:highlight w:val="darkCyan"/>
        </w:rPr>
        <w:t>=</w:t>
      </w:r>
      <w:proofErr w:type="spellStart"/>
      <w:r w:rsidRPr="00735FC7">
        <w:rPr>
          <w:highlight w:val="darkCyan"/>
        </w:rPr>
        <w:t>Zx</w:t>
      </w:r>
      <w:proofErr w:type="spellEnd"/>
      <w:r w:rsidR="00964367" w:rsidRPr="00735FC7">
        <w:rPr>
          <w:highlight w:val="darkCyan"/>
        </w:rPr>
        <w:tab/>
      </w:r>
      <w:r w:rsidR="00964367" w:rsidRPr="00735FC7">
        <w:rPr>
          <w:highlight w:val="darkCyan"/>
        </w:rPr>
        <w:tab/>
      </w:r>
      <w:r w:rsidR="00964367" w:rsidRPr="00735FC7">
        <w:rPr>
          <w:highlight w:val="darkCyan"/>
        </w:rPr>
        <w:tab/>
      </w:r>
      <w:r w:rsidR="00964367" w:rsidRPr="00735FC7">
        <w:rPr>
          <w:highlight w:val="darkCyan"/>
        </w:rPr>
        <w:tab/>
      </w:r>
      <w:r w:rsidR="00964367" w:rsidRPr="00735FC7">
        <w:rPr>
          <w:highlight w:val="darkCyan"/>
        </w:rPr>
        <w:tab/>
      </w:r>
      <w:r w:rsidR="00964367" w:rsidRPr="00735FC7">
        <w:rPr>
          <w:color w:val="00B050"/>
          <w:highlight w:val="darkCyan"/>
        </w:rPr>
        <w:t>#Changing charge of anions</w:t>
      </w:r>
    </w:p>
    <w:p w14:paraId="382FC595" w14:textId="77777777" w:rsidR="00E37921" w:rsidRPr="00735FC7" w:rsidRDefault="00E37921" w:rsidP="001F4570">
      <w:pPr>
        <w:spacing w:after="0"/>
        <w:rPr>
          <w:highlight w:val="darkCyan"/>
        </w:rPr>
      </w:pPr>
      <w:r w:rsidRPr="00735FC7">
        <w:rPr>
          <w:highlight w:val="darkCyan"/>
        </w:rPr>
        <w:t xml:space="preserve">        </w:t>
      </w:r>
      <w:proofErr w:type="spellStart"/>
      <w:r w:rsidRPr="00735FC7">
        <w:rPr>
          <w:highlight w:val="darkCyan"/>
        </w:rPr>
        <w:t>zxm</w:t>
      </w:r>
      <w:proofErr w:type="spellEnd"/>
      <w:r w:rsidRPr="00735FC7">
        <w:rPr>
          <w:highlight w:val="darkCyan"/>
        </w:rPr>
        <w:t>=(z*x-</w:t>
      </w:r>
      <w:proofErr w:type="spellStart"/>
      <w:r w:rsidRPr="00735FC7">
        <w:rPr>
          <w:highlight w:val="darkCyan"/>
        </w:rPr>
        <w:t>zx</w:t>
      </w:r>
      <w:proofErr w:type="spellEnd"/>
      <w:r w:rsidRPr="00735FC7">
        <w:rPr>
          <w:highlight w:val="darkCyan"/>
        </w:rPr>
        <w:t>*</w:t>
      </w:r>
      <w:proofErr w:type="spellStart"/>
      <w:r w:rsidRPr="00735FC7">
        <w:rPr>
          <w:highlight w:val="darkCyan"/>
        </w:rPr>
        <w:t>xtemp</w:t>
      </w:r>
      <w:proofErr w:type="spellEnd"/>
      <w:r w:rsidRPr="00735FC7">
        <w:rPr>
          <w:highlight w:val="darkCyan"/>
        </w:rPr>
        <w:t>)/</w:t>
      </w:r>
      <w:proofErr w:type="spellStart"/>
      <w:r w:rsidRPr="00735FC7">
        <w:rPr>
          <w:highlight w:val="darkCyan"/>
        </w:rPr>
        <w:t>xm</w:t>
      </w:r>
      <w:proofErr w:type="spellEnd"/>
    </w:p>
    <w:p w14:paraId="1BBBB408" w14:textId="77777777" w:rsidR="00E37921" w:rsidRPr="00735FC7" w:rsidRDefault="00E37921" w:rsidP="001F4570">
      <w:pPr>
        <w:spacing w:after="0"/>
        <w:rPr>
          <w:highlight w:val="darkCyan"/>
        </w:rPr>
      </w:pPr>
      <w:r w:rsidRPr="00735FC7">
        <w:rPr>
          <w:highlight w:val="darkCyan"/>
        </w:rPr>
        <w:t xml:space="preserve">        if </w:t>
      </w:r>
      <w:commentRangeStart w:id="51"/>
      <w:commentRangeStart w:id="52"/>
      <w:proofErr w:type="spellStart"/>
      <w:r w:rsidRPr="00735FC7">
        <w:rPr>
          <w:highlight w:val="darkCyan"/>
        </w:rPr>
        <w:t>paratwo</w:t>
      </w:r>
      <w:proofErr w:type="spellEnd"/>
      <w:r w:rsidRPr="00735FC7">
        <w:rPr>
          <w:highlight w:val="darkCyan"/>
        </w:rPr>
        <w:t>==True:</w:t>
      </w:r>
      <w:commentRangeEnd w:id="51"/>
      <w:r w:rsidR="003E4E4A" w:rsidRPr="00735FC7">
        <w:rPr>
          <w:rStyle w:val="CommentReference"/>
          <w:highlight w:val="darkCyan"/>
        </w:rPr>
        <w:commentReference w:id="51"/>
      </w:r>
      <w:commentRangeEnd w:id="52"/>
      <w:r w:rsidR="003E4E4A" w:rsidRPr="00735FC7">
        <w:rPr>
          <w:rStyle w:val="CommentReference"/>
          <w:highlight w:val="darkCyan"/>
        </w:rPr>
        <w:commentReference w:id="52"/>
      </w:r>
    </w:p>
    <w:p w14:paraId="0AF654A7" w14:textId="77777777" w:rsidR="00E37921" w:rsidRDefault="00E37921" w:rsidP="001F4570">
      <w:pPr>
        <w:spacing w:after="0"/>
      </w:pPr>
      <w:r w:rsidRPr="00735FC7">
        <w:rPr>
          <w:highlight w:val="darkCyan"/>
        </w:rPr>
        <w:t xml:space="preserve">            return (w*x)</w:t>
      </w:r>
    </w:p>
    <w:p w14:paraId="271A318F" w14:textId="791695C6" w:rsidR="00E37921" w:rsidRDefault="00E37921" w:rsidP="001F4570">
      <w:pPr>
        <w:spacing w:after="0"/>
      </w:pPr>
      <w:r>
        <w:lastRenderedPageBreak/>
        <w:t xml:space="preserve">    </w:t>
      </w:r>
      <w:commentRangeEnd w:id="47"/>
      <w:r w:rsidR="00964367">
        <w:rPr>
          <w:rStyle w:val="CommentReference"/>
        </w:rPr>
        <w:commentReference w:id="47"/>
      </w:r>
      <w:commentRangeEnd w:id="48"/>
      <w:r w:rsidR="003E4E4A">
        <w:rPr>
          <w:rStyle w:val="CommentReference"/>
        </w:rPr>
        <w:commentReference w:id="48"/>
      </w:r>
      <w:commentRangeEnd w:id="49"/>
      <w:r w:rsidR="003E4E4A">
        <w:rPr>
          <w:rStyle w:val="CommentReference"/>
        </w:rPr>
        <w:commentReference w:id="49"/>
      </w:r>
      <w:commentRangeEnd w:id="50"/>
      <w:r w:rsidR="003E4E4A">
        <w:rPr>
          <w:rStyle w:val="CommentReference"/>
        </w:rPr>
        <w:commentReference w:id="50"/>
      </w:r>
    </w:p>
    <w:p w14:paraId="727CBB5F" w14:textId="6B4BFC42" w:rsidR="00964367" w:rsidRDefault="00964367" w:rsidP="00964367">
      <w:pPr>
        <w:pStyle w:val="Heading2"/>
      </w:pPr>
      <w:r>
        <w:t>Start of the simulation loop</w:t>
      </w:r>
    </w:p>
    <w:p w14:paraId="32EBF8D7" w14:textId="0626A37F" w:rsidR="00E37921" w:rsidRDefault="00E37921" w:rsidP="001F4570">
      <w:pPr>
        <w:spacing w:after="0"/>
        <w:rPr>
          <w:b/>
          <w:bCs/>
          <w:sz w:val="28"/>
          <w:szCs w:val="28"/>
        </w:rPr>
      </w:pPr>
      <w:r>
        <w:t xml:space="preserve">    </w:t>
      </w:r>
      <w:r w:rsidRPr="009A6607">
        <w:rPr>
          <w:b/>
          <w:bCs/>
          <w:sz w:val="28"/>
          <w:szCs w:val="28"/>
        </w:rPr>
        <w:t xml:space="preserve">while t &lt; </w:t>
      </w:r>
      <w:proofErr w:type="spellStart"/>
      <w:r w:rsidRPr="009A6607">
        <w:rPr>
          <w:b/>
          <w:bCs/>
          <w:sz w:val="28"/>
          <w:szCs w:val="28"/>
        </w:rPr>
        <w:t>tt</w:t>
      </w:r>
      <w:proofErr w:type="spellEnd"/>
      <w:r w:rsidRPr="009A6607">
        <w:rPr>
          <w:b/>
          <w:bCs/>
          <w:sz w:val="28"/>
          <w:szCs w:val="28"/>
        </w:rPr>
        <w:t xml:space="preserve">: </w:t>
      </w:r>
    </w:p>
    <w:p w14:paraId="135AF803" w14:textId="02C502AB" w:rsidR="009A6607" w:rsidRPr="009A6607" w:rsidRDefault="009A6607" w:rsidP="009A6607">
      <w:pPr>
        <w:pStyle w:val="Heading3"/>
      </w:pPr>
      <w:r>
        <w:t xml:space="preserve"> </w:t>
      </w:r>
      <w:r>
        <w:tab/>
        <w:t>Calculate voltage</w:t>
      </w:r>
    </w:p>
    <w:p w14:paraId="21B62B4C" w14:textId="57FD6690" w:rsidR="00E37921" w:rsidRPr="00964367" w:rsidRDefault="00E37921" w:rsidP="001F4570">
      <w:pPr>
        <w:spacing w:after="0"/>
        <w:rPr>
          <w:color w:val="00B050"/>
        </w:rPr>
      </w:pPr>
      <w:r>
        <w:t xml:space="preserve">        V=</w:t>
      </w:r>
      <w:proofErr w:type="spellStart"/>
      <w:r>
        <w:t>FinvCAr</w:t>
      </w:r>
      <w:proofErr w:type="spellEnd"/>
      <w:r>
        <w:t>*(</w:t>
      </w:r>
      <w:proofErr w:type="spellStart"/>
      <w:r>
        <w:t>na+k-cl+z</w:t>
      </w:r>
      <w:proofErr w:type="spellEnd"/>
      <w:r>
        <w:t xml:space="preserve">*x) </w:t>
      </w:r>
      <w:r w:rsidR="00964367">
        <w:tab/>
      </w:r>
      <w:r w:rsidR="00964367">
        <w:tab/>
      </w:r>
      <w:r w:rsidR="00964367">
        <w:tab/>
      </w:r>
      <w:r w:rsidRPr="00964367">
        <w:rPr>
          <w:color w:val="00B050"/>
        </w:rPr>
        <w:t># voltage</w:t>
      </w:r>
      <w:r w:rsidR="00964367">
        <w:rPr>
          <w:color w:val="00B050"/>
        </w:rPr>
        <w:t xml:space="preserve"> Calculation</w:t>
      </w:r>
    </w:p>
    <w:p w14:paraId="64A7B842" w14:textId="77777777" w:rsidR="00E37921" w:rsidRDefault="00E37921" w:rsidP="001F4570">
      <w:pPr>
        <w:spacing w:after="0"/>
      </w:pPr>
      <w:r>
        <w:t xml:space="preserve">        </w:t>
      </w:r>
    </w:p>
    <w:p w14:paraId="115497EB" w14:textId="5B041B15" w:rsidR="00E37921" w:rsidRDefault="00E37921" w:rsidP="009A6607">
      <w:pPr>
        <w:pStyle w:val="Heading3"/>
      </w:pPr>
      <w:r>
        <w:t xml:space="preserve">        </w:t>
      </w:r>
      <w:r w:rsidR="009A6607">
        <w:tab/>
      </w:r>
      <w:r>
        <w:t>update arrays for plotting</w:t>
      </w:r>
    </w:p>
    <w:p w14:paraId="7554C0F9" w14:textId="77777777" w:rsidR="00E37921" w:rsidRDefault="00E37921" w:rsidP="001F4570">
      <w:pPr>
        <w:spacing w:after="0"/>
      </w:pPr>
      <w:r>
        <w:t xml:space="preserve">        if t&gt;=(ctr-</w:t>
      </w:r>
      <w:proofErr w:type="gramStart"/>
      <w:r>
        <w:t>1)*</w:t>
      </w:r>
      <w:proofErr w:type="spellStart"/>
      <w:proofErr w:type="gramEnd"/>
      <w:r>
        <w:t>ts</w:t>
      </w:r>
      <w:proofErr w:type="spellEnd"/>
      <w:r>
        <w:t>:</w:t>
      </w:r>
    </w:p>
    <w:p w14:paraId="4F7C0FE9" w14:textId="54AE6E6A" w:rsidR="00E37921" w:rsidRDefault="00E37921" w:rsidP="001F4570">
      <w:pPr>
        <w:spacing w:after="0"/>
      </w:pPr>
      <w:r>
        <w:t xml:space="preserve">            </w:t>
      </w:r>
      <w:proofErr w:type="spellStart"/>
      <w:proofErr w:type="gramStart"/>
      <w:r>
        <w:t>K.append</w:t>
      </w:r>
      <w:proofErr w:type="spellEnd"/>
      <w:proofErr w:type="gramEnd"/>
      <w:r>
        <w:t>(1000*R*np.log(</w:t>
      </w:r>
      <w:proofErr w:type="spellStart"/>
      <w:r>
        <w:t>ke</w:t>
      </w:r>
      <w:proofErr w:type="spellEnd"/>
      <w:r>
        <w:t>/k))</w:t>
      </w:r>
      <w:r w:rsidR="00964367">
        <w:tab/>
      </w:r>
      <w:r w:rsidR="00964367">
        <w:tab/>
      </w:r>
      <w:r w:rsidR="00964367" w:rsidRPr="00964367">
        <w:rPr>
          <w:color w:val="00B050"/>
        </w:rPr>
        <w:t>#</w:t>
      </w:r>
      <w:proofErr w:type="spellStart"/>
      <w:r w:rsidR="00964367" w:rsidRPr="00964367">
        <w:rPr>
          <w:color w:val="00B050"/>
        </w:rPr>
        <w:t>Ek</w:t>
      </w:r>
      <w:proofErr w:type="spellEnd"/>
      <w:r w:rsidR="00964367" w:rsidRPr="00964367">
        <w:rPr>
          <w:color w:val="00B050"/>
        </w:rPr>
        <w:t xml:space="preserve"> Array</w:t>
      </w:r>
    </w:p>
    <w:p w14:paraId="657B366F" w14:textId="7F1F7C86" w:rsidR="00E37921" w:rsidRDefault="00E37921" w:rsidP="001F4570">
      <w:pPr>
        <w:spacing w:after="0"/>
      </w:pPr>
      <w:r>
        <w:t xml:space="preserve">            </w:t>
      </w:r>
      <w:proofErr w:type="gramStart"/>
      <w:r>
        <w:t>K2.append</w:t>
      </w:r>
      <w:proofErr w:type="gramEnd"/>
      <w:r>
        <w:t>(1000*k)</w:t>
      </w:r>
      <w:r w:rsidR="00964367">
        <w:t xml:space="preserve"> </w:t>
      </w:r>
      <w:r w:rsidR="00964367">
        <w:tab/>
      </w:r>
      <w:r w:rsidR="00964367">
        <w:tab/>
      </w:r>
      <w:r w:rsidR="00964367">
        <w:tab/>
      </w:r>
      <w:r w:rsidR="00964367" w:rsidRPr="00964367">
        <w:rPr>
          <w:color w:val="00B050"/>
        </w:rPr>
        <w:t>#K array</w:t>
      </w:r>
    </w:p>
    <w:p w14:paraId="42E42388" w14:textId="13E610F4" w:rsidR="00E37921" w:rsidRDefault="00E37921" w:rsidP="001F4570">
      <w:pPr>
        <w:spacing w:after="0"/>
      </w:pPr>
      <w:r>
        <w:t xml:space="preserve">            </w:t>
      </w:r>
      <w:proofErr w:type="spellStart"/>
      <w:proofErr w:type="gramStart"/>
      <w:r>
        <w:t>Na.append</w:t>
      </w:r>
      <w:proofErr w:type="spellEnd"/>
      <w:proofErr w:type="gramEnd"/>
      <w:r>
        <w:t>(1000*R*np.log(</w:t>
      </w:r>
      <w:proofErr w:type="spellStart"/>
      <w:r>
        <w:t>nao</w:t>
      </w:r>
      <w:proofErr w:type="spellEnd"/>
      <w:r>
        <w:t>/</w:t>
      </w:r>
      <w:proofErr w:type="spellStart"/>
      <w:r>
        <w:t>na</w:t>
      </w:r>
      <w:proofErr w:type="spellEnd"/>
      <w:r>
        <w:t>))</w:t>
      </w:r>
      <w:r w:rsidR="00964367">
        <w:t xml:space="preserve"> </w:t>
      </w:r>
      <w:r w:rsidR="00964367">
        <w:tab/>
        <w:t>#</w:t>
      </w:r>
      <w:proofErr w:type="spellStart"/>
      <w:r w:rsidR="00964367">
        <w:t>ENa</w:t>
      </w:r>
      <w:proofErr w:type="spellEnd"/>
      <w:r w:rsidR="00964367">
        <w:t xml:space="preserve"> array</w:t>
      </w:r>
    </w:p>
    <w:p w14:paraId="4533DEC4" w14:textId="5EBEBD8B" w:rsidR="00E37921" w:rsidRDefault="00E37921" w:rsidP="001F4570">
      <w:pPr>
        <w:spacing w:after="0"/>
      </w:pPr>
      <w:r>
        <w:t xml:space="preserve">            Na2.append(1000*</w:t>
      </w:r>
      <w:proofErr w:type="spellStart"/>
      <w:r>
        <w:t>na</w:t>
      </w:r>
      <w:proofErr w:type="spellEnd"/>
      <w:r>
        <w:t>)</w:t>
      </w:r>
      <w:r w:rsidR="00964367">
        <w:tab/>
      </w:r>
      <w:r w:rsidR="00964367">
        <w:tab/>
      </w:r>
      <w:r w:rsidR="00964367">
        <w:tab/>
        <w:t>#Na array</w:t>
      </w:r>
    </w:p>
    <w:p w14:paraId="71F5CE2E" w14:textId="55DB4613" w:rsidR="00E37921" w:rsidRDefault="00E37921" w:rsidP="001F4570">
      <w:pPr>
        <w:spacing w:after="0"/>
      </w:pPr>
      <w:r>
        <w:t xml:space="preserve">            </w:t>
      </w:r>
      <w:proofErr w:type="spellStart"/>
      <w:r>
        <w:t>Cl.append</w:t>
      </w:r>
      <w:proofErr w:type="spellEnd"/>
      <w:r>
        <w:t>(1000*R*np.log(cl/</w:t>
      </w:r>
      <w:proofErr w:type="spellStart"/>
      <w:r>
        <w:t>cle</w:t>
      </w:r>
      <w:proofErr w:type="spellEnd"/>
      <w:r>
        <w:t>))</w:t>
      </w:r>
      <w:r w:rsidR="00964367">
        <w:tab/>
      </w:r>
      <w:r w:rsidR="00964367">
        <w:tab/>
        <w:t>#</w:t>
      </w:r>
      <w:proofErr w:type="spellStart"/>
      <w:r w:rsidR="009A6607">
        <w:t>ECl</w:t>
      </w:r>
      <w:proofErr w:type="spellEnd"/>
      <w:r w:rsidR="00964367">
        <w:t xml:space="preserve"> array</w:t>
      </w:r>
    </w:p>
    <w:p w14:paraId="7DF3B7C3" w14:textId="1009DA11" w:rsidR="00E37921" w:rsidRDefault="00E37921" w:rsidP="001F4570">
      <w:pPr>
        <w:spacing w:after="0"/>
      </w:pPr>
      <w:r>
        <w:t xml:space="preserve">            Cl2.append(cl*1000.0)</w:t>
      </w:r>
      <w:r w:rsidR="009A6607">
        <w:tab/>
      </w:r>
      <w:r w:rsidR="009A6607">
        <w:tab/>
      </w:r>
      <w:r w:rsidR="009A6607">
        <w:tab/>
        <w:t>#Cl array</w:t>
      </w:r>
    </w:p>
    <w:p w14:paraId="09DDBA31" w14:textId="11BFE51F" w:rsidR="00E37921" w:rsidRDefault="00E37921" w:rsidP="001F4570">
      <w:pPr>
        <w:spacing w:after="0"/>
      </w:pPr>
      <w:r>
        <w:t xml:space="preserve">            </w:t>
      </w:r>
      <w:proofErr w:type="spellStart"/>
      <w:r>
        <w:t>X.append</w:t>
      </w:r>
      <w:proofErr w:type="spellEnd"/>
      <w:r>
        <w:t>(z*1000*R*np.log(</w:t>
      </w:r>
      <w:proofErr w:type="spellStart"/>
      <w:r>
        <w:t>xe</w:t>
      </w:r>
      <w:proofErr w:type="spellEnd"/>
      <w:r>
        <w:t>/x))</w:t>
      </w:r>
      <w:r w:rsidR="009A6607">
        <w:tab/>
        <w:t>#Ex array</w:t>
      </w:r>
    </w:p>
    <w:p w14:paraId="1A3C9124" w14:textId="7588BCCF" w:rsidR="00E37921" w:rsidRDefault="00E37921" w:rsidP="001F4570">
      <w:pPr>
        <w:spacing w:after="0"/>
      </w:pPr>
      <w:r>
        <w:t xml:space="preserve">            X</w:t>
      </w:r>
      <w:proofErr w:type="gramStart"/>
      <w:r>
        <w:t>2.append</w:t>
      </w:r>
      <w:proofErr w:type="gramEnd"/>
      <w:r>
        <w:t>(1000*(x))</w:t>
      </w:r>
      <w:r w:rsidR="009A6607">
        <w:tab/>
      </w:r>
      <w:r w:rsidR="009A6607">
        <w:tab/>
      </w:r>
      <w:r w:rsidR="009A6607">
        <w:tab/>
        <w:t>#X array</w:t>
      </w:r>
    </w:p>
    <w:p w14:paraId="2098D36B" w14:textId="46BF8D6F" w:rsidR="00E37921" w:rsidRDefault="00E37921" w:rsidP="001F4570">
      <w:pPr>
        <w:spacing w:after="0"/>
      </w:pPr>
      <w:r>
        <w:t xml:space="preserve">            </w:t>
      </w:r>
      <w:proofErr w:type="spellStart"/>
      <w:proofErr w:type="gramStart"/>
      <w:r>
        <w:t>W.append</w:t>
      </w:r>
      <w:proofErr w:type="spellEnd"/>
      <w:proofErr w:type="gramEnd"/>
      <w:r>
        <w:t>(w)</w:t>
      </w:r>
      <w:r w:rsidR="009A6607">
        <w:tab/>
      </w:r>
      <w:r w:rsidR="009A6607">
        <w:tab/>
      </w:r>
      <w:r w:rsidR="009A6607">
        <w:tab/>
      </w:r>
      <w:r w:rsidR="009A6607">
        <w:tab/>
        <w:t>#w array</w:t>
      </w:r>
    </w:p>
    <w:p w14:paraId="21F37256" w14:textId="5EAA388F" w:rsidR="00E37921" w:rsidRDefault="00E37921" w:rsidP="001F4570">
      <w:pPr>
        <w:spacing w:after="0"/>
      </w:pPr>
      <w:r>
        <w:t xml:space="preserve">            </w:t>
      </w:r>
      <w:proofErr w:type="spellStart"/>
      <w:proofErr w:type="gramStart"/>
      <w:r>
        <w:t>Vm.append</w:t>
      </w:r>
      <w:proofErr w:type="spellEnd"/>
      <w:proofErr w:type="gramEnd"/>
      <w:r>
        <w:t>(1000*V)</w:t>
      </w:r>
      <w:r w:rsidR="009A6607">
        <w:tab/>
      </w:r>
      <w:r w:rsidR="009A6607">
        <w:tab/>
      </w:r>
      <w:r w:rsidR="009A6607">
        <w:tab/>
        <w:t>#Vm array</w:t>
      </w:r>
    </w:p>
    <w:p w14:paraId="13760524" w14:textId="6B7C31E2" w:rsidR="00E37921" w:rsidRDefault="00E37921" w:rsidP="001F4570">
      <w:pPr>
        <w:spacing w:after="0"/>
      </w:pPr>
      <w:r>
        <w:t xml:space="preserve">            </w:t>
      </w:r>
      <w:proofErr w:type="spellStart"/>
      <w:proofErr w:type="gramStart"/>
      <w:r>
        <w:t>time.append</w:t>
      </w:r>
      <w:proofErr w:type="spellEnd"/>
      <w:proofErr w:type="gramEnd"/>
      <w:r>
        <w:t>(t)</w:t>
      </w:r>
      <w:r w:rsidR="009A6607">
        <w:tab/>
      </w:r>
      <w:r w:rsidR="009A6607">
        <w:tab/>
      </w:r>
      <w:r w:rsidR="009A6607">
        <w:tab/>
      </w:r>
      <w:r w:rsidR="009A6607">
        <w:tab/>
        <w:t xml:space="preserve">#time </w:t>
      </w:r>
      <w:proofErr w:type="spellStart"/>
      <w:r w:rsidR="009A6607">
        <w:t>arry</w:t>
      </w:r>
      <w:proofErr w:type="spellEnd"/>
    </w:p>
    <w:p w14:paraId="31AFFCE3" w14:textId="574176DE" w:rsidR="00E37921" w:rsidRDefault="00E37921" w:rsidP="001F4570">
      <w:pPr>
        <w:spacing w:after="0"/>
      </w:pPr>
      <w:r>
        <w:t xml:space="preserve">            </w:t>
      </w:r>
      <w:proofErr w:type="spellStart"/>
      <w:r>
        <w:t>z_</w:t>
      </w:r>
      <w:proofErr w:type="gramStart"/>
      <w:r>
        <w:t>delt.append</w:t>
      </w:r>
      <w:proofErr w:type="spellEnd"/>
      <w:proofErr w:type="gramEnd"/>
      <w:r>
        <w:t>(z)</w:t>
      </w:r>
      <w:r w:rsidR="009A6607">
        <w:tab/>
      </w:r>
      <w:r w:rsidR="009A6607">
        <w:tab/>
      </w:r>
      <w:r w:rsidR="009A6607">
        <w:tab/>
      </w:r>
      <w:r w:rsidR="009A6607">
        <w:tab/>
        <w:t>#z array (charge of impermeants)</w:t>
      </w:r>
    </w:p>
    <w:p w14:paraId="47855CE4" w14:textId="4BB36003" w:rsidR="00E37921" w:rsidRDefault="00E37921" w:rsidP="001F4570">
      <w:pPr>
        <w:spacing w:after="0"/>
      </w:pPr>
      <w:r>
        <w:t xml:space="preserve">            </w:t>
      </w:r>
      <w:proofErr w:type="spellStart"/>
      <w:r>
        <w:t>xe_</w:t>
      </w:r>
      <w:proofErr w:type="gramStart"/>
      <w:r>
        <w:t>delt.append</w:t>
      </w:r>
      <w:proofErr w:type="spellEnd"/>
      <w:proofErr w:type="gramEnd"/>
      <w:r>
        <w:t>(</w:t>
      </w:r>
      <w:proofErr w:type="spellStart"/>
      <w:r>
        <w:t>xe</w:t>
      </w:r>
      <w:proofErr w:type="spellEnd"/>
      <w:r>
        <w:t>)</w:t>
      </w:r>
      <w:r w:rsidR="009A6607">
        <w:tab/>
      </w:r>
      <w:r w:rsidR="009A6607">
        <w:tab/>
      </w:r>
      <w:r w:rsidR="009A6607">
        <w:tab/>
        <w:t>#Extracellular x</w:t>
      </w:r>
    </w:p>
    <w:p w14:paraId="62497B28" w14:textId="4DBA8FCB" w:rsidR="00E37921" w:rsidRDefault="00E37921" w:rsidP="001F4570">
      <w:pPr>
        <w:spacing w:after="0"/>
      </w:pPr>
      <w:r>
        <w:t xml:space="preserve">            </w:t>
      </w:r>
      <w:proofErr w:type="spellStart"/>
      <w:r>
        <w:t>gkcc_</w:t>
      </w:r>
      <w:proofErr w:type="gramStart"/>
      <w:r>
        <w:t>delt.append</w:t>
      </w:r>
      <w:proofErr w:type="spellEnd"/>
      <w:proofErr w:type="gramEnd"/>
      <w:r>
        <w:t>(</w:t>
      </w:r>
      <w:proofErr w:type="spellStart"/>
      <w:r>
        <w:t>pkcc</w:t>
      </w:r>
      <w:proofErr w:type="spellEnd"/>
      <w:r>
        <w:t>)</w:t>
      </w:r>
      <w:r w:rsidR="009A6607">
        <w:tab/>
      </w:r>
      <w:r w:rsidR="009A6607">
        <w:tab/>
      </w:r>
      <w:r w:rsidR="009A6607">
        <w:tab/>
        <w:t>#gKcc2 array</w:t>
      </w:r>
    </w:p>
    <w:p w14:paraId="38068FB0" w14:textId="69F33E7A" w:rsidR="00E37921" w:rsidRDefault="00E37921" w:rsidP="001F4570">
      <w:pPr>
        <w:spacing w:after="0"/>
      </w:pPr>
      <w:r>
        <w:t xml:space="preserve">            </w:t>
      </w:r>
      <w:proofErr w:type="spellStart"/>
      <w:proofErr w:type="gramStart"/>
      <w:r>
        <w:t>wflux.append</w:t>
      </w:r>
      <w:proofErr w:type="spellEnd"/>
      <w:proofErr w:type="gramEnd"/>
      <w:r>
        <w:t>(</w:t>
      </w:r>
      <w:proofErr w:type="spellStart"/>
      <w:r>
        <w:t>dw</w:t>
      </w:r>
      <w:proofErr w:type="spellEnd"/>
      <w:r>
        <w:t>)</w:t>
      </w:r>
      <w:r w:rsidR="009A6607">
        <w:tab/>
      </w:r>
      <w:r w:rsidR="009A6607">
        <w:tab/>
      </w:r>
      <w:r w:rsidR="009A6607">
        <w:tab/>
        <w:t>#</w:t>
      </w:r>
      <w:proofErr w:type="spellStart"/>
      <w:r w:rsidR="009A6607">
        <w:t>dw</w:t>
      </w:r>
      <w:proofErr w:type="spellEnd"/>
      <w:r w:rsidR="009A6607">
        <w:t xml:space="preserve"> array</w:t>
      </w:r>
    </w:p>
    <w:p w14:paraId="6EC32AD3" w14:textId="6DD9095A" w:rsidR="00E37921" w:rsidRDefault="00E37921" w:rsidP="001F4570">
      <w:pPr>
        <w:spacing w:after="0"/>
      </w:pPr>
      <w:r>
        <w:t xml:space="preserve">            </w:t>
      </w:r>
      <w:proofErr w:type="spellStart"/>
      <w:r>
        <w:t>Xflux.append</w:t>
      </w:r>
      <w:proofErr w:type="spellEnd"/>
      <w:r>
        <w:t>(dx)</w:t>
      </w:r>
      <w:r w:rsidR="009A6607">
        <w:tab/>
      </w:r>
      <w:r w:rsidR="009A6607">
        <w:tab/>
      </w:r>
      <w:r w:rsidR="009A6607">
        <w:tab/>
      </w:r>
      <w:r w:rsidR="009A6607">
        <w:tab/>
        <w:t xml:space="preserve">#dx </w:t>
      </w:r>
      <w:proofErr w:type="spellStart"/>
      <w:r w:rsidR="009A6607">
        <w:t>arry</w:t>
      </w:r>
      <w:proofErr w:type="spellEnd"/>
    </w:p>
    <w:p w14:paraId="504EE354" w14:textId="5D392BCA" w:rsidR="00E37921" w:rsidRDefault="00E37921" w:rsidP="001F4570">
      <w:pPr>
        <w:spacing w:after="0"/>
      </w:pPr>
      <w:r>
        <w:t xml:space="preserve">            </w:t>
      </w:r>
      <w:proofErr w:type="spellStart"/>
      <w:proofErr w:type="gramStart"/>
      <w:r>
        <w:t>clflux.append</w:t>
      </w:r>
      <w:proofErr w:type="spellEnd"/>
      <w:proofErr w:type="gramEnd"/>
      <w:r>
        <w:t>(dcl)</w:t>
      </w:r>
      <w:r w:rsidR="009A6607">
        <w:tab/>
      </w:r>
      <w:r w:rsidR="009A6607">
        <w:tab/>
      </w:r>
      <w:r w:rsidR="009A6607">
        <w:tab/>
        <w:t>#dcl array</w:t>
      </w:r>
    </w:p>
    <w:p w14:paraId="7D73DEF6" w14:textId="71DB44D9" w:rsidR="00E37921" w:rsidRDefault="00E37921" w:rsidP="001F4570">
      <w:pPr>
        <w:spacing w:after="0"/>
      </w:pPr>
      <w:r>
        <w:t xml:space="preserve">            </w:t>
      </w:r>
      <w:proofErr w:type="spellStart"/>
      <w:proofErr w:type="gramStart"/>
      <w:r>
        <w:t>naflux.append</w:t>
      </w:r>
      <w:proofErr w:type="spellEnd"/>
      <w:proofErr w:type="gramEnd"/>
      <w:r>
        <w:t>(</w:t>
      </w:r>
      <w:proofErr w:type="spellStart"/>
      <w:r>
        <w:t>dna</w:t>
      </w:r>
      <w:proofErr w:type="spellEnd"/>
      <w:r>
        <w:t>)</w:t>
      </w:r>
      <w:r w:rsidR="009A6607">
        <w:tab/>
      </w:r>
      <w:r w:rsidR="009A6607">
        <w:tab/>
      </w:r>
      <w:r w:rsidR="009A6607">
        <w:tab/>
        <w:t>#</w:t>
      </w:r>
      <w:proofErr w:type="spellStart"/>
      <w:r w:rsidR="009A6607">
        <w:t>dna</w:t>
      </w:r>
      <w:proofErr w:type="spellEnd"/>
      <w:r w:rsidR="009A6607">
        <w:t xml:space="preserve"> array</w:t>
      </w:r>
    </w:p>
    <w:p w14:paraId="613D6E37" w14:textId="18673C11" w:rsidR="00E37921" w:rsidRDefault="00E37921" w:rsidP="001F4570">
      <w:pPr>
        <w:spacing w:after="0"/>
      </w:pPr>
      <w:r>
        <w:t xml:space="preserve">            </w:t>
      </w:r>
      <w:proofErr w:type="spellStart"/>
      <w:proofErr w:type="gramStart"/>
      <w:r>
        <w:t>kflux.append</w:t>
      </w:r>
      <w:proofErr w:type="spellEnd"/>
      <w:proofErr w:type="gramEnd"/>
      <w:r>
        <w:t>(dk)</w:t>
      </w:r>
      <w:r w:rsidR="009A6607">
        <w:tab/>
      </w:r>
      <w:r w:rsidR="009A6607">
        <w:tab/>
      </w:r>
      <w:r w:rsidR="009A6607">
        <w:tab/>
      </w:r>
      <w:r w:rsidR="009A6607">
        <w:tab/>
        <w:t>#dk array</w:t>
      </w:r>
    </w:p>
    <w:p w14:paraId="0CBA0EB9" w14:textId="77777777" w:rsidR="00E37921" w:rsidRDefault="00E37921" w:rsidP="001F4570">
      <w:pPr>
        <w:spacing w:after="0"/>
      </w:pPr>
      <w:r>
        <w:t xml:space="preserve">            </w:t>
      </w:r>
      <w:proofErr w:type="spellStart"/>
      <w:r>
        <w:t>ctr</w:t>
      </w:r>
      <w:proofErr w:type="spellEnd"/>
      <w:r>
        <w:t>+=1</w:t>
      </w:r>
    </w:p>
    <w:p w14:paraId="58D38168" w14:textId="77777777" w:rsidR="00E37921" w:rsidRDefault="00E37921" w:rsidP="001F4570">
      <w:pPr>
        <w:spacing w:after="0"/>
      </w:pPr>
      <w:r>
        <w:t xml:space="preserve">        </w:t>
      </w:r>
    </w:p>
    <w:p w14:paraId="45186772" w14:textId="6085F15C" w:rsidR="00E37921" w:rsidRDefault="00E37921" w:rsidP="009A6607">
      <w:pPr>
        <w:pStyle w:val="Heading3"/>
      </w:pPr>
      <w:r>
        <w:t xml:space="preserve">        various conditional states</w:t>
      </w:r>
    </w:p>
    <w:p w14:paraId="0D893B81" w14:textId="217F8353" w:rsidR="00610208" w:rsidRDefault="00610208" w:rsidP="00610208"/>
    <w:p w14:paraId="33DDDBBF" w14:textId="2D59BBB7" w:rsidR="00610208" w:rsidRPr="00610208" w:rsidRDefault="00610208" w:rsidP="00610208">
      <w:pPr>
        <w:pStyle w:val="Heading4"/>
      </w:pPr>
      <w:r>
        <w:tab/>
        <w:t>Figure 3: if the time is during the time of KCC2 changes</w:t>
      </w:r>
    </w:p>
    <w:p w14:paraId="54455322" w14:textId="0014ED37" w:rsidR="00E37921" w:rsidRPr="00735FC7" w:rsidRDefault="00E37921" w:rsidP="001F4570">
      <w:pPr>
        <w:spacing w:after="0"/>
        <w:rPr>
          <w:highlight w:val="darkCyan"/>
        </w:rPr>
      </w:pPr>
      <w:r>
        <w:t xml:space="preserve">        </w:t>
      </w:r>
      <w:r w:rsidRPr="00735FC7">
        <w:rPr>
          <w:highlight w:val="darkCyan"/>
        </w:rPr>
        <w:t>if tk+360&gt;t&gt;</w:t>
      </w:r>
      <w:proofErr w:type="spellStart"/>
      <w:r w:rsidRPr="00735FC7">
        <w:rPr>
          <w:highlight w:val="darkCyan"/>
        </w:rPr>
        <w:t>tk</w:t>
      </w:r>
      <w:proofErr w:type="spellEnd"/>
      <w:r w:rsidRPr="00735FC7">
        <w:rPr>
          <w:highlight w:val="darkCyan"/>
        </w:rPr>
        <w:t>:</w:t>
      </w:r>
      <w:r w:rsidR="009A6607" w:rsidRPr="00735FC7">
        <w:rPr>
          <w:highlight w:val="darkCyan"/>
        </w:rPr>
        <w:tab/>
      </w:r>
      <w:r w:rsidR="009A6607" w:rsidRPr="00735FC7">
        <w:rPr>
          <w:highlight w:val="darkCyan"/>
        </w:rPr>
        <w:tab/>
      </w:r>
      <w:r w:rsidR="009A6607" w:rsidRPr="00735FC7">
        <w:rPr>
          <w:color w:val="00B050"/>
          <w:highlight w:val="darkCyan"/>
        </w:rPr>
        <w:t xml:space="preserve">#KCC2 changes start at </w:t>
      </w:r>
      <w:r w:rsidR="00610208" w:rsidRPr="00735FC7">
        <w:rPr>
          <w:color w:val="00B050"/>
          <w:highlight w:val="darkCyan"/>
        </w:rPr>
        <w:t xml:space="preserve">time </w:t>
      </w:r>
      <w:proofErr w:type="spellStart"/>
      <w:r w:rsidR="00610208" w:rsidRPr="00735FC7">
        <w:rPr>
          <w:color w:val="00B050"/>
          <w:highlight w:val="darkCyan"/>
        </w:rPr>
        <w:t>tk</w:t>
      </w:r>
      <w:proofErr w:type="spellEnd"/>
      <w:r w:rsidR="00610208" w:rsidRPr="00735FC7">
        <w:rPr>
          <w:color w:val="00B050"/>
          <w:highlight w:val="darkCyan"/>
        </w:rPr>
        <w:t xml:space="preserve"> and stop at tk+360 (runs for 6 mins)</w:t>
      </w:r>
    </w:p>
    <w:p w14:paraId="02932D93" w14:textId="64851510" w:rsidR="00E37921" w:rsidRPr="00735FC7" w:rsidRDefault="00E37921" w:rsidP="001F4570">
      <w:pPr>
        <w:spacing w:after="0"/>
        <w:rPr>
          <w:color w:val="00B050"/>
          <w:highlight w:val="darkCyan"/>
        </w:rPr>
      </w:pPr>
      <w:r w:rsidRPr="00735FC7">
        <w:rPr>
          <w:highlight w:val="darkCyan"/>
        </w:rPr>
        <w:t xml:space="preserve">            </w:t>
      </w:r>
      <w:proofErr w:type="spellStart"/>
      <w:r w:rsidRPr="00735FC7">
        <w:rPr>
          <w:highlight w:val="darkCyan"/>
        </w:rPr>
        <w:t>pkcc</w:t>
      </w:r>
      <w:proofErr w:type="spellEnd"/>
      <w:r w:rsidRPr="00735FC7">
        <w:rPr>
          <w:highlight w:val="darkCyan"/>
        </w:rPr>
        <w:t xml:space="preserve">+=1e-12   </w:t>
      </w:r>
      <w:r w:rsidR="00610208" w:rsidRPr="00735FC7">
        <w:rPr>
          <w:highlight w:val="darkCyan"/>
        </w:rPr>
        <w:tab/>
      </w:r>
      <w:r w:rsidR="00610208" w:rsidRPr="00735FC7">
        <w:rPr>
          <w:highlight w:val="darkCyan"/>
        </w:rPr>
        <w:tab/>
      </w:r>
      <w:r w:rsidRPr="00735FC7">
        <w:rPr>
          <w:highlight w:val="darkCyan"/>
        </w:rPr>
        <w:t xml:space="preserve"> </w:t>
      </w:r>
      <w:r w:rsidRPr="00735FC7">
        <w:rPr>
          <w:color w:val="00B050"/>
          <w:highlight w:val="darkCyan"/>
        </w:rPr>
        <w:t xml:space="preserve"># control switch for </w:t>
      </w:r>
      <w:proofErr w:type="spellStart"/>
      <w:r w:rsidRPr="00735FC7">
        <w:rPr>
          <w:color w:val="00B050"/>
          <w:highlight w:val="darkCyan"/>
        </w:rPr>
        <w:t>gkkc</w:t>
      </w:r>
      <w:proofErr w:type="spellEnd"/>
      <w:r w:rsidRPr="00735FC7">
        <w:rPr>
          <w:color w:val="00B050"/>
          <w:highlight w:val="darkCyan"/>
        </w:rPr>
        <w:t xml:space="preserve"> ramp (Fig 3)</w:t>
      </w:r>
    </w:p>
    <w:p w14:paraId="63481B4B" w14:textId="77777777" w:rsidR="00E37921" w:rsidRDefault="00E37921" w:rsidP="001F4570">
      <w:pPr>
        <w:spacing w:after="0"/>
      </w:pPr>
      <w:r w:rsidRPr="00735FC7">
        <w:rPr>
          <w:highlight w:val="darkCyan"/>
        </w:rPr>
        <w:t xml:space="preserve">            </w:t>
      </w:r>
      <w:proofErr w:type="spellStart"/>
      <w:r w:rsidRPr="00735FC7">
        <w:rPr>
          <w:highlight w:val="darkCyan"/>
        </w:rPr>
        <w:t>vmax</w:t>
      </w:r>
      <w:proofErr w:type="spellEnd"/>
      <w:r w:rsidRPr="00735FC7">
        <w:rPr>
          <w:highlight w:val="darkCyan"/>
        </w:rPr>
        <w:t>+=3.3e-7</w:t>
      </w:r>
    </w:p>
    <w:p w14:paraId="604C039C" w14:textId="78F5C6E7" w:rsidR="00E37921" w:rsidRDefault="00E37921" w:rsidP="001F4570">
      <w:pPr>
        <w:spacing w:after="0"/>
      </w:pPr>
      <w:r>
        <w:t xml:space="preserve">        </w:t>
      </w:r>
    </w:p>
    <w:p w14:paraId="07DC7BB7" w14:textId="6BF9D745" w:rsidR="00610208" w:rsidRDefault="00610208" w:rsidP="00610208">
      <w:pPr>
        <w:pStyle w:val="Heading4"/>
      </w:pPr>
      <w:r>
        <w:tab/>
        <w:t>Switch for anion flux</w:t>
      </w:r>
    </w:p>
    <w:p w14:paraId="5F334FB6" w14:textId="77777777" w:rsidR="00E37921" w:rsidRPr="00735FC7" w:rsidRDefault="00E37921" w:rsidP="001F4570">
      <w:pPr>
        <w:spacing w:after="0"/>
        <w:rPr>
          <w:highlight w:val="darkCyan"/>
        </w:rPr>
      </w:pPr>
      <w:r>
        <w:t xml:space="preserve">        </w:t>
      </w:r>
      <w:r w:rsidRPr="00735FC7">
        <w:rPr>
          <w:highlight w:val="darkCyan"/>
        </w:rPr>
        <w:t xml:space="preserve">if </w:t>
      </w:r>
      <w:proofErr w:type="spellStart"/>
      <w:proofErr w:type="gramStart"/>
      <w:r w:rsidRPr="00735FC7">
        <w:rPr>
          <w:highlight w:val="darkCyan"/>
        </w:rPr>
        <w:t>dz</w:t>
      </w:r>
      <w:proofErr w:type="spellEnd"/>
      <w:r w:rsidRPr="00735FC7">
        <w:rPr>
          <w:highlight w:val="darkCyan"/>
        </w:rPr>
        <w:t>!=</w:t>
      </w:r>
      <w:proofErr w:type="gramEnd"/>
      <w:r w:rsidRPr="00735FC7">
        <w:rPr>
          <w:highlight w:val="darkCyan"/>
        </w:rPr>
        <w:t xml:space="preserve">0 and </w:t>
      </w:r>
      <w:proofErr w:type="spellStart"/>
      <w:r w:rsidRPr="00735FC7">
        <w:rPr>
          <w:highlight w:val="darkCyan"/>
        </w:rPr>
        <w:t>xt</w:t>
      </w:r>
      <w:proofErr w:type="spellEnd"/>
      <w:r w:rsidRPr="00735FC7">
        <w:rPr>
          <w:highlight w:val="darkCyan"/>
        </w:rPr>
        <w:t xml:space="preserve">&lt;t&lt;xt+420 and </w:t>
      </w:r>
      <w:proofErr w:type="spellStart"/>
      <w:r w:rsidRPr="00735FC7">
        <w:rPr>
          <w:highlight w:val="darkCyan"/>
        </w:rPr>
        <w:t>xtemp</w:t>
      </w:r>
      <w:proofErr w:type="spellEnd"/>
      <w:r w:rsidRPr="00735FC7">
        <w:rPr>
          <w:highlight w:val="darkCyan"/>
        </w:rPr>
        <w:t xml:space="preserve">&gt;0 and </w:t>
      </w:r>
      <w:proofErr w:type="spellStart"/>
      <w:r w:rsidRPr="00735FC7">
        <w:rPr>
          <w:highlight w:val="darkCyan"/>
        </w:rPr>
        <w:t>xm</w:t>
      </w:r>
      <w:proofErr w:type="spellEnd"/>
      <w:r w:rsidRPr="00735FC7">
        <w:rPr>
          <w:highlight w:val="darkCyan"/>
        </w:rPr>
        <w:t>&gt;0:</w:t>
      </w:r>
    </w:p>
    <w:p w14:paraId="4E85E35D" w14:textId="546CDE00" w:rsidR="00E37921" w:rsidRPr="00735FC7" w:rsidRDefault="00E37921" w:rsidP="001F4570">
      <w:pPr>
        <w:spacing w:after="0"/>
        <w:rPr>
          <w:highlight w:val="darkCyan"/>
        </w:rPr>
      </w:pPr>
      <w:r w:rsidRPr="00735FC7">
        <w:rPr>
          <w:highlight w:val="darkCyan"/>
        </w:rPr>
        <w:t xml:space="preserve">            </w:t>
      </w:r>
      <w:proofErr w:type="spellStart"/>
      <w:r w:rsidRPr="00735FC7">
        <w:rPr>
          <w:highlight w:val="darkCyan"/>
        </w:rPr>
        <w:t>xtemp</w:t>
      </w:r>
      <w:proofErr w:type="spellEnd"/>
      <w:r w:rsidRPr="00735FC7">
        <w:rPr>
          <w:highlight w:val="darkCyan"/>
        </w:rPr>
        <w:t>+=</w:t>
      </w:r>
      <w:proofErr w:type="spellStart"/>
      <w:r w:rsidRPr="00735FC7">
        <w:rPr>
          <w:highlight w:val="darkCyan"/>
        </w:rPr>
        <w:t>dz</w:t>
      </w:r>
      <w:proofErr w:type="spellEnd"/>
      <w:r w:rsidR="00610208" w:rsidRPr="00735FC7">
        <w:rPr>
          <w:highlight w:val="darkCyan"/>
        </w:rPr>
        <w:tab/>
      </w:r>
      <w:r w:rsidR="00610208" w:rsidRPr="00735FC7">
        <w:rPr>
          <w:highlight w:val="darkCyan"/>
        </w:rPr>
        <w:tab/>
      </w:r>
      <w:r w:rsidR="00610208" w:rsidRPr="00735FC7">
        <w:rPr>
          <w:color w:val="00B050"/>
          <w:highlight w:val="darkCyan"/>
        </w:rPr>
        <w:t xml:space="preserve">#increase </w:t>
      </w:r>
      <w:proofErr w:type="spellStart"/>
      <w:r w:rsidR="00610208" w:rsidRPr="00735FC7">
        <w:rPr>
          <w:color w:val="00B050"/>
          <w:highlight w:val="darkCyan"/>
        </w:rPr>
        <w:t>xtemp</w:t>
      </w:r>
      <w:proofErr w:type="spellEnd"/>
    </w:p>
    <w:p w14:paraId="0170565C" w14:textId="63297C23" w:rsidR="00E37921" w:rsidRPr="00610208" w:rsidRDefault="00E37921" w:rsidP="001F4570">
      <w:pPr>
        <w:spacing w:after="0"/>
        <w:rPr>
          <w:color w:val="00B050"/>
        </w:rPr>
      </w:pPr>
      <w:r w:rsidRPr="00735FC7">
        <w:rPr>
          <w:highlight w:val="darkCyan"/>
        </w:rPr>
        <w:t xml:space="preserve">            </w:t>
      </w:r>
      <w:proofErr w:type="spellStart"/>
      <w:r w:rsidRPr="00735FC7">
        <w:rPr>
          <w:highlight w:val="darkCyan"/>
        </w:rPr>
        <w:t>xm</w:t>
      </w:r>
      <w:proofErr w:type="spellEnd"/>
      <w:r w:rsidRPr="00735FC7">
        <w:rPr>
          <w:highlight w:val="darkCyan"/>
        </w:rPr>
        <w:t>-=</w:t>
      </w:r>
      <w:proofErr w:type="spellStart"/>
      <w:r w:rsidRPr="00735FC7">
        <w:rPr>
          <w:highlight w:val="darkCyan"/>
        </w:rPr>
        <w:t>dz</w:t>
      </w:r>
      <w:proofErr w:type="spellEnd"/>
      <w:r>
        <w:t xml:space="preserve"> </w:t>
      </w:r>
      <w:r w:rsidR="00610208">
        <w:tab/>
      </w:r>
      <w:r w:rsidR="00610208">
        <w:tab/>
      </w:r>
      <w:r w:rsidR="00610208">
        <w:tab/>
      </w:r>
      <w:r w:rsidRPr="00610208">
        <w:rPr>
          <w:color w:val="00B050"/>
        </w:rPr>
        <w:t xml:space="preserve"># </w:t>
      </w:r>
      <w:r w:rsidR="00610208">
        <w:rPr>
          <w:color w:val="00B050"/>
        </w:rPr>
        <w:t xml:space="preserve">decrease </w:t>
      </w:r>
      <w:proofErr w:type="spellStart"/>
      <w:r w:rsidR="00610208">
        <w:rPr>
          <w:color w:val="00B050"/>
        </w:rPr>
        <w:t>xm</w:t>
      </w:r>
      <w:proofErr w:type="spellEnd"/>
    </w:p>
    <w:p w14:paraId="51B886EF" w14:textId="17D5F5C8" w:rsidR="00610208" w:rsidRDefault="00610208" w:rsidP="001F4570">
      <w:pPr>
        <w:spacing w:after="0"/>
      </w:pPr>
    </w:p>
    <w:p w14:paraId="19D15ECC" w14:textId="6F09CFE4" w:rsidR="00E37921" w:rsidRPr="00735FC7" w:rsidRDefault="00E37921" w:rsidP="001F4570">
      <w:pPr>
        <w:spacing w:after="0"/>
        <w:rPr>
          <w:highlight w:val="darkCyan"/>
        </w:rPr>
      </w:pPr>
      <w:r>
        <w:t xml:space="preserve">        </w:t>
      </w:r>
      <w:r w:rsidRPr="00735FC7">
        <w:rPr>
          <w:highlight w:val="darkCyan"/>
        </w:rPr>
        <w:t>if two==1:</w:t>
      </w:r>
      <w:r w:rsidR="00610208" w:rsidRPr="00735FC7">
        <w:rPr>
          <w:highlight w:val="darkCyan"/>
        </w:rPr>
        <w:t xml:space="preserve"> </w:t>
      </w:r>
      <w:r w:rsidR="00610208" w:rsidRPr="00735FC7">
        <w:rPr>
          <w:highlight w:val="darkCyan"/>
        </w:rPr>
        <w:tab/>
      </w:r>
      <w:r w:rsidR="00610208" w:rsidRPr="00735FC7">
        <w:rPr>
          <w:highlight w:val="darkCyan"/>
        </w:rPr>
        <w:tab/>
      </w:r>
      <w:r w:rsidR="00610208" w:rsidRPr="00735FC7">
        <w:rPr>
          <w:highlight w:val="darkCyan"/>
        </w:rPr>
        <w:tab/>
      </w:r>
      <w:r w:rsidR="00610208" w:rsidRPr="00735FC7">
        <w:rPr>
          <w:color w:val="00B050"/>
          <w:highlight w:val="darkCyan"/>
        </w:rPr>
        <w:t># switch to recalculate average charge if needed</w:t>
      </w:r>
    </w:p>
    <w:p w14:paraId="102E64FF" w14:textId="2E866544" w:rsidR="00E37921" w:rsidRDefault="00E37921" w:rsidP="001F4570">
      <w:pPr>
        <w:spacing w:after="0"/>
      </w:pPr>
      <w:r w:rsidRPr="00735FC7">
        <w:rPr>
          <w:highlight w:val="darkCyan"/>
        </w:rPr>
        <w:t xml:space="preserve">            z=(</w:t>
      </w:r>
      <w:proofErr w:type="spellStart"/>
      <w:r w:rsidRPr="00735FC7">
        <w:rPr>
          <w:highlight w:val="darkCyan"/>
        </w:rPr>
        <w:t>zxm</w:t>
      </w:r>
      <w:proofErr w:type="spellEnd"/>
      <w:r w:rsidRPr="00735FC7">
        <w:rPr>
          <w:highlight w:val="darkCyan"/>
        </w:rPr>
        <w:t>*</w:t>
      </w:r>
      <w:proofErr w:type="spellStart"/>
      <w:r w:rsidRPr="00735FC7">
        <w:rPr>
          <w:highlight w:val="darkCyan"/>
        </w:rPr>
        <w:t>xm+zx</w:t>
      </w:r>
      <w:proofErr w:type="spellEnd"/>
      <w:r w:rsidRPr="00735FC7">
        <w:rPr>
          <w:highlight w:val="darkCyan"/>
        </w:rPr>
        <w:t>*</w:t>
      </w:r>
      <w:proofErr w:type="spellStart"/>
      <w:r w:rsidRPr="00735FC7">
        <w:rPr>
          <w:highlight w:val="darkCyan"/>
        </w:rPr>
        <w:t>xtemp</w:t>
      </w:r>
      <w:proofErr w:type="spellEnd"/>
      <w:r w:rsidRPr="00735FC7">
        <w:rPr>
          <w:highlight w:val="darkCyan"/>
        </w:rPr>
        <w:t>)/(</w:t>
      </w:r>
      <w:proofErr w:type="spellStart"/>
      <w:r w:rsidRPr="00735FC7">
        <w:rPr>
          <w:highlight w:val="darkCyan"/>
        </w:rPr>
        <w:t>xm+xtemp</w:t>
      </w:r>
      <w:proofErr w:type="spellEnd"/>
      <w:r w:rsidRPr="00735FC7">
        <w:rPr>
          <w:highlight w:val="darkCyan"/>
        </w:rPr>
        <w:t>)</w:t>
      </w:r>
      <w:r>
        <w:t xml:space="preserve"> </w:t>
      </w:r>
    </w:p>
    <w:p w14:paraId="5EE5368B" w14:textId="6679576F" w:rsidR="00E37921" w:rsidRDefault="00E37921" w:rsidP="001F4570">
      <w:pPr>
        <w:spacing w:after="0"/>
      </w:pPr>
      <w:r>
        <w:t xml:space="preserve">        </w:t>
      </w:r>
    </w:p>
    <w:p w14:paraId="581C3608" w14:textId="456FCA11" w:rsidR="00610208" w:rsidRDefault="00610208" w:rsidP="00610208">
      <w:pPr>
        <w:pStyle w:val="Heading4"/>
      </w:pPr>
      <w:r>
        <w:tab/>
        <w:t>Figure 4 changes</w:t>
      </w:r>
    </w:p>
    <w:p w14:paraId="1A6A5D46" w14:textId="77777777" w:rsidR="00E37921" w:rsidRPr="00735FC7" w:rsidRDefault="00E37921" w:rsidP="001F4570">
      <w:pPr>
        <w:spacing w:after="0"/>
        <w:rPr>
          <w:highlight w:val="darkCyan"/>
        </w:rPr>
      </w:pPr>
      <w:r>
        <w:t xml:space="preserve">        </w:t>
      </w:r>
      <w:r w:rsidRPr="00735FC7">
        <w:rPr>
          <w:highlight w:val="darkCyan"/>
        </w:rPr>
        <w:t>if f4</w:t>
      </w:r>
      <w:proofErr w:type="gramStart"/>
      <w:r w:rsidRPr="00735FC7">
        <w:rPr>
          <w:highlight w:val="darkCyan"/>
        </w:rPr>
        <w:t>d!=</w:t>
      </w:r>
      <w:proofErr w:type="gramEnd"/>
      <w:r w:rsidRPr="00735FC7">
        <w:rPr>
          <w:highlight w:val="darkCyan"/>
        </w:rPr>
        <w:t>0:</w:t>
      </w:r>
    </w:p>
    <w:p w14:paraId="7D88F3AF" w14:textId="77777777" w:rsidR="00E37921" w:rsidRPr="00735FC7" w:rsidRDefault="00E37921" w:rsidP="001F4570">
      <w:pPr>
        <w:spacing w:after="0"/>
        <w:rPr>
          <w:highlight w:val="darkCyan"/>
        </w:rPr>
      </w:pPr>
      <w:r w:rsidRPr="00735FC7">
        <w:rPr>
          <w:highlight w:val="darkCyan"/>
        </w:rPr>
        <w:lastRenderedPageBreak/>
        <w:t xml:space="preserve">            if xt+400&gt;t&gt;</w:t>
      </w:r>
      <w:proofErr w:type="spellStart"/>
      <w:r w:rsidRPr="00735FC7">
        <w:rPr>
          <w:highlight w:val="darkCyan"/>
        </w:rPr>
        <w:t>xt</w:t>
      </w:r>
      <w:proofErr w:type="spellEnd"/>
      <w:r w:rsidRPr="00735FC7">
        <w:rPr>
          <w:highlight w:val="darkCyan"/>
        </w:rPr>
        <w:t>:</w:t>
      </w:r>
    </w:p>
    <w:p w14:paraId="09F975B1" w14:textId="77777777" w:rsidR="00E37921" w:rsidRPr="00735FC7" w:rsidRDefault="00E37921" w:rsidP="001F4570">
      <w:pPr>
        <w:spacing w:after="0"/>
        <w:rPr>
          <w:highlight w:val="darkCyan"/>
        </w:rPr>
      </w:pPr>
      <w:r w:rsidRPr="00735FC7">
        <w:rPr>
          <w:highlight w:val="darkCyan"/>
        </w:rPr>
        <w:t xml:space="preserve">                </w:t>
      </w:r>
      <w:proofErr w:type="spellStart"/>
      <w:r w:rsidRPr="00735FC7">
        <w:rPr>
          <w:highlight w:val="darkCyan"/>
        </w:rPr>
        <w:t>xe</w:t>
      </w:r>
      <w:proofErr w:type="spellEnd"/>
      <w:r w:rsidRPr="00735FC7">
        <w:rPr>
          <w:highlight w:val="darkCyan"/>
        </w:rPr>
        <w:t>+=f4d*6e-5</w:t>
      </w:r>
    </w:p>
    <w:p w14:paraId="15943C2D" w14:textId="1C552ED6" w:rsidR="00E37921" w:rsidRDefault="00E37921" w:rsidP="001F4570">
      <w:pPr>
        <w:spacing w:after="0"/>
      </w:pPr>
      <w:r w:rsidRPr="00735FC7">
        <w:rPr>
          <w:highlight w:val="darkCyan"/>
        </w:rPr>
        <w:t xml:space="preserve">                </w:t>
      </w:r>
      <w:proofErr w:type="spellStart"/>
      <w:r w:rsidRPr="00735FC7">
        <w:rPr>
          <w:highlight w:val="darkCyan"/>
        </w:rPr>
        <w:t>cle</w:t>
      </w:r>
      <w:proofErr w:type="spellEnd"/>
      <w:r w:rsidRPr="00735FC7">
        <w:rPr>
          <w:highlight w:val="darkCyan"/>
        </w:rPr>
        <w:t>-=f4d*6e-5 # Figure 4D (balance the charge differences) --&gt; can adjust the ratio at * for interest</w:t>
      </w:r>
      <w:r>
        <w:t xml:space="preserve"> </w:t>
      </w:r>
    </w:p>
    <w:p w14:paraId="7C4E94BD" w14:textId="77777777" w:rsidR="00DD5C45" w:rsidRDefault="00610208" w:rsidP="00610208">
      <w:pPr>
        <w:pStyle w:val="Heading3"/>
      </w:pPr>
      <w:r>
        <w:tab/>
      </w:r>
    </w:p>
    <w:p w14:paraId="23CFBCDF" w14:textId="6DAD094C" w:rsidR="00610208" w:rsidRDefault="00610208" w:rsidP="00610208">
      <w:pPr>
        <w:pStyle w:val="Heading3"/>
      </w:pPr>
      <w:r>
        <w:t>Alterations to pump rate</w:t>
      </w:r>
    </w:p>
    <w:p w14:paraId="72D5435E" w14:textId="703410FC" w:rsidR="00E37921" w:rsidRPr="00DD5C45" w:rsidRDefault="00E37921" w:rsidP="001F4570">
      <w:pPr>
        <w:spacing w:after="0"/>
        <w:rPr>
          <w:color w:val="00B050"/>
        </w:rPr>
      </w:pPr>
      <w:r>
        <w:t xml:space="preserve">        </w:t>
      </w:r>
      <w:proofErr w:type="spellStart"/>
      <w:r>
        <w:t>jp</w:t>
      </w:r>
      <w:proofErr w:type="spellEnd"/>
      <w:r>
        <w:t>=p*(</w:t>
      </w:r>
      <w:proofErr w:type="spellStart"/>
      <w:r>
        <w:t>na</w:t>
      </w:r>
      <w:proofErr w:type="spellEnd"/>
      <w:r>
        <w:t>/</w:t>
      </w:r>
      <w:proofErr w:type="spellStart"/>
      <w:proofErr w:type="gramStart"/>
      <w:r>
        <w:t>nao</w:t>
      </w:r>
      <w:proofErr w:type="spellEnd"/>
      <w:r>
        <w:t>)*</w:t>
      </w:r>
      <w:proofErr w:type="gramEnd"/>
      <w:r>
        <w:t xml:space="preserve">*3 </w:t>
      </w:r>
      <w:r w:rsidR="00DD5C45">
        <w:tab/>
      </w:r>
      <w:r w:rsidR="00DD5C45">
        <w:tab/>
      </w:r>
      <w:r w:rsidRPr="00DD5C45">
        <w:rPr>
          <w:color w:val="00B050"/>
        </w:rPr>
        <w:t># cubic pump rate update (dependent on sodium gradient)</w:t>
      </w:r>
    </w:p>
    <w:p w14:paraId="7A864FC0" w14:textId="77777777" w:rsidR="00E37921" w:rsidRDefault="00E37921" w:rsidP="001F4570">
      <w:pPr>
        <w:spacing w:after="0"/>
      </w:pPr>
      <w:r>
        <w:t xml:space="preserve">        </w:t>
      </w:r>
    </w:p>
    <w:p w14:paraId="0DAE7A74" w14:textId="080A2913" w:rsidR="00E37921" w:rsidRPr="00812B0E" w:rsidRDefault="00E37921" w:rsidP="001F4570">
      <w:pPr>
        <w:spacing w:after="0"/>
        <w:rPr>
          <w:color w:val="00B050"/>
          <w:highlight w:val="darkCyan"/>
        </w:rPr>
      </w:pPr>
      <w:r>
        <w:t xml:space="preserve">        </w:t>
      </w:r>
      <w:r w:rsidRPr="00812B0E">
        <w:rPr>
          <w:highlight w:val="darkCyan"/>
        </w:rPr>
        <w:t xml:space="preserve">if </w:t>
      </w:r>
      <w:proofErr w:type="gramStart"/>
      <w:r w:rsidRPr="00812B0E">
        <w:rPr>
          <w:highlight w:val="darkCyan"/>
        </w:rPr>
        <w:t>hamada!=</w:t>
      </w:r>
      <w:proofErr w:type="gramEnd"/>
      <w:r w:rsidRPr="00812B0E">
        <w:rPr>
          <w:highlight w:val="darkCyan"/>
        </w:rPr>
        <w:t>0:</w:t>
      </w:r>
      <w:r w:rsidR="00DD5C45" w:rsidRPr="00812B0E">
        <w:rPr>
          <w:highlight w:val="darkCyan"/>
        </w:rPr>
        <w:tab/>
      </w:r>
      <w:r w:rsidR="00DD5C45" w:rsidRPr="00812B0E">
        <w:rPr>
          <w:highlight w:val="darkCyan"/>
        </w:rPr>
        <w:tab/>
      </w:r>
      <w:r w:rsidR="00DD5C45" w:rsidRPr="00812B0E">
        <w:rPr>
          <w:color w:val="00B050"/>
          <w:highlight w:val="darkCyan"/>
        </w:rPr>
        <w:t># hamada is a type of pump model</w:t>
      </w:r>
    </w:p>
    <w:p w14:paraId="799C77CC" w14:textId="77777777" w:rsidR="00E37921" w:rsidRPr="00812B0E" w:rsidRDefault="00E37921" w:rsidP="001F4570">
      <w:pPr>
        <w:spacing w:after="0"/>
        <w:rPr>
          <w:highlight w:val="darkCyan"/>
        </w:rPr>
      </w:pPr>
      <w:r w:rsidRPr="00812B0E">
        <w:rPr>
          <w:highlight w:val="darkCyan"/>
        </w:rPr>
        <w:t xml:space="preserve">            jp=qpump*hamada*(1.62/(1+(0.0067/</w:t>
      </w:r>
      <w:proofErr w:type="gramStart"/>
      <w:r w:rsidRPr="00812B0E">
        <w:rPr>
          <w:highlight w:val="darkCyan"/>
        </w:rPr>
        <w:t>na)*</w:t>
      </w:r>
      <w:proofErr w:type="gramEnd"/>
      <w:r w:rsidRPr="00812B0E">
        <w:rPr>
          <w:highlight w:val="darkCyan"/>
        </w:rPr>
        <w:t>*3)+1.0/(1+(0.0676/na)**3))/F</w:t>
      </w:r>
    </w:p>
    <w:p w14:paraId="02ACCE24" w14:textId="77777777" w:rsidR="00E37921" w:rsidRPr="00812B0E" w:rsidRDefault="00E37921" w:rsidP="001F4570">
      <w:pPr>
        <w:spacing w:after="0"/>
        <w:rPr>
          <w:highlight w:val="darkCyan"/>
        </w:rPr>
      </w:pPr>
      <w:r w:rsidRPr="00812B0E">
        <w:rPr>
          <w:highlight w:val="darkCyan"/>
        </w:rPr>
        <w:t xml:space="preserve">        </w:t>
      </w:r>
    </w:p>
    <w:p w14:paraId="3A6CE676" w14:textId="2B5D0C10" w:rsidR="00E37921" w:rsidRPr="00812B0E" w:rsidRDefault="00E37921" w:rsidP="001F4570">
      <w:pPr>
        <w:spacing w:after="0"/>
        <w:rPr>
          <w:highlight w:val="darkCyan"/>
        </w:rPr>
      </w:pPr>
      <w:r w:rsidRPr="00812B0E">
        <w:rPr>
          <w:highlight w:val="darkCyan"/>
        </w:rPr>
        <w:t xml:space="preserve">        if </w:t>
      </w:r>
      <w:proofErr w:type="spellStart"/>
      <w:proofErr w:type="gramStart"/>
      <w:r w:rsidRPr="00812B0E">
        <w:rPr>
          <w:highlight w:val="darkCyan"/>
        </w:rPr>
        <w:t>lin</w:t>
      </w:r>
      <w:proofErr w:type="spellEnd"/>
      <w:r w:rsidRPr="00812B0E">
        <w:rPr>
          <w:highlight w:val="darkCyan"/>
        </w:rPr>
        <w:t>!=</w:t>
      </w:r>
      <w:proofErr w:type="gramEnd"/>
      <w:r w:rsidRPr="00812B0E">
        <w:rPr>
          <w:highlight w:val="darkCyan"/>
        </w:rPr>
        <w:t>0:</w:t>
      </w:r>
      <w:r w:rsidR="00DD5C45" w:rsidRPr="00812B0E">
        <w:rPr>
          <w:highlight w:val="darkCyan"/>
        </w:rPr>
        <w:tab/>
      </w:r>
      <w:r w:rsidR="00DD5C45" w:rsidRPr="00812B0E">
        <w:rPr>
          <w:highlight w:val="darkCyan"/>
        </w:rPr>
        <w:tab/>
      </w:r>
      <w:r w:rsidR="00DD5C45" w:rsidRPr="00812B0E">
        <w:rPr>
          <w:highlight w:val="darkCyan"/>
        </w:rPr>
        <w:tab/>
      </w:r>
      <w:r w:rsidR="00DD5C45" w:rsidRPr="00812B0E">
        <w:rPr>
          <w:color w:val="00B050"/>
          <w:highlight w:val="darkCyan"/>
        </w:rPr>
        <w:t xml:space="preserve"># </w:t>
      </w:r>
      <w:proofErr w:type="spellStart"/>
      <w:r w:rsidR="00DD5C45" w:rsidRPr="00812B0E">
        <w:rPr>
          <w:color w:val="00B050"/>
          <w:highlight w:val="darkCyan"/>
        </w:rPr>
        <w:t>lin</w:t>
      </w:r>
      <w:proofErr w:type="spellEnd"/>
      <w:r w:rsidR="00DD5C45" w:rsidRPr="00812B0E">
        <w:rPr>
          <w:color w:val="00B050"/>
          <w:highlight w:val="darkCyan"/>
        </w:rPr>
        <w:t xml:space="preserve"> is a type of pump model</w:t>
      </w:r>
    </w:p>
    <w:p w14:paraId="7ED21D39" w14:textId="019873F5" w:rsidR="00E37921" w:rsidRDefault="00E37921" w:rsidP="001F4570">
      <w:pPr>
        <w:spacing w:after="0"/>
      </w:pPr>
      <w:r w:rsidRPr="00812B0E">
        <w:rPr>
          <w:highlight w:val="darkCyan"/>
        </w:rPr>
        <w:t xml:space="preserve">            </w:t>
      </w:r>
      <w:proofErr w:type="spellStart"/>
      <w:r w:rsidRPr="00812B0E">
        <w:rPr>
          <w:highlight w:val="darkCyan"/>
        </w:rPr>
        <w:t>jp</w:t>
      </w:r>
      <w:proofErr w:type="spellEnd"/>
      <w:r w:rsidRPr="00812B0E">
        <w:rPr>
          <w:highlight w:val="darkCyan"/>
        </w:rPr>
        <w:t>=p*(</w:t>
      </w:r>
      <w:proofErr w:type="spellStart"/>
      <w:r w:rsidRPr="00812B0E">
        <w:rPr>
          <w:highlight w:val="darkCyan"/>
        </w:rPr>
        <w:t>na</w:t>
      </w:r>
      <w:proofErr w:type="spellEnd"/>
      <w:r w:rsidRPr="00812B0E">
        <w:rPr>
          <w:highlight w:val="darkCyan"/>
        </w:rPr>
        <w:t>/</w:t>
      </w:r>
      <w:proofErr w:type="spellStart"/>
      <w:r w:rsidRPr="00812B0E">
        <w:rPr>
          <w:highlight w:val="darkCyan"/>
        </w:rPr>
        <w:t>nao</w:t>
      </w:r>
      <w:proofErr w:type="spellEnd"/>
      <w:r w:rsidRPr="00812B0E">
        <w:rPr>
          <w:highlight w:val="darkCyan"/>
        </w:rPr>
        <w:t>)</w:t>
      </w:r>
    </w:p>
    <w:p w14:paraId="50A53DC5" w14:textId="77777777" w:rsidR="00030DB7" w:rsidRDefault="00030DB7" w:rsidP="001F4570">
      <w:pPr>
        <w:spacing w:after="0"/>
      </w:pPr>
    </w:p>
    <w:p w14:paraId="5DB81B2D" w14:textId="01DC759B" w:rsidR="00E37921" w:rsidRDefault="00E37921" w:rsidP="00030DB7">
      <w:pPr>
        <w:pStyle w:val="Heading4"/>
      </w:pPr>
      <w:r>
        <w:t xml:space="preserve">        </w:t>
      </w:r>
      <w:r w:rsidR="00030DB7">
        <w:t># Figure 6</w:t>
      </w:r>
    </w:p>
    <w:p w14:paraId="7AF776C5" w14:textId="77777777" w:rsidR="00E37921" w:rsidRPr="00812B0E" w:rsidRDefault="00E37921" w:rsidP="001F4570">
      <w:pPr>
        <w:spacing w:after="0"/>
        <w:rPr>
          <w:highlight w:val="darkCyan"/>
        </w:rPr>
      </w:pPr>
      <w:r>
        <w:t xml:space="preserve">        </w:t>
      </w:r>
      <w:r w:rsidRPr="00812B0E">
        <w:rPr>
          <w:highlight w:val="darkCyan"/>
        </w:rPr>
        <w:t xml:space="preserve">if </w:t>
      </w:r>
      <w:proofErr w:type="spellStart"/>
      <w:r w:rsidRPr="00812B0E">
        <w:rPr>
          <w:highlight w:val="darkCyan"/>
        </w:rPr>
        <w:t>neww</w:t>
      </w:r>
      <w:proofErr w:type="spellEnd"/>
      <w:r w:rsidRPr="00812B0E">
        <w:rPr>
          <w:highlight w:val="darkCyan"/>
        </w:rPr>
        <w:t xml:space="preserve">==4 or </w:t>
      </w:r>
      <w:proofErr w:type="spellStart"/>
      <w:r w:rsidRPr="00812B0E">
        <w:rPr>
          <w:highlight w:val="darkCyan"/>
        </w:rPr>
        <w:t>neww</w:t>
      </w:r>
      <w:proofErr w:type="spellEnd"/>
      <w:r w:rsidRPr="00812B0E">
        <w:rPr>
          <w:highlight w:val="darkCyan"/>
        </w:rPr>
        <w:t>==5:</w:t>
      </w:r>
    </w:p>
    <w:p w14:paraId="02945337" w14:textId="30B3EECA" w:rsidR="00E37921" w:rsidRDefault="00E37921" w:rsidP="001F4570">
      <w:pPr>
        <w:spacing w:after="0"/>
      </w:pPr>
      <w:r w:rsidRPr="00812B0E">
        <w:rPr>
          <w:highlight w:val="darkCyan"/>
        </w:rPr>
        <w:t xml:space="preserve">            </w:t>
      </w:r>
      <w:proofErr w:type="spellStart"/>
      <w:r w:rsidRPr="00812B0E">
        <w:rPr>
          <w:highlight w:val="darkCyan"/>
        </w:rPr>
        <w:t>jp</w:t>
      </w:r>
      <w:proofErr w:type="spellEnd"/>
      <w:r w:rsidRPr="00812B0E">
        <w:rPr>
          <w:highlight w:val="darkCyan"/>
        </w:rPr>
        <w:t>=</w:t>
      </w:r>
      <w:proofErr w:type="spellStart"/>
      <w:r w:rsidRPr="00812B0E">
        <w:rPr>
          <w:highlight w:val="darkCyan"/>
        </w:rPr>
        <w:t>jeffconstant</w:t>
      </w:r>
      <w:proofErr w:type="spellEnd"/>
      <w:r>
        <w:t xml:space="preserve"> </w:t>
      </w:r>
    </w:p>
    <w:p w14:paraId="0F490AF9" w14:textId="77777777" w:rsidR="00E37921" w:rsidRDefault="00E37921" w:rsidP="001F4570">
      <w:pPr>
        <w:spacing w:after="0"/>
      </w:pPr>
      <w:r>
        <w:t xml:space="preserve">            </w:t>
      </w:r>
    </w:p>
    <w:p w14:paraId="0036A976" w14:textId="77777777" w:rsidR="00E37921" w:rsidRPr="00812B0E" w:rsidRDefault="00E37921" w:rsidP="001F4570">
      <w:pPr>
        <w:spacing w:after="0"/>
      </w:pPr>
      <w:commentRangeStart w:id="53"/>
      <w:r>
        <w:t xml:space="preserve">        </w:t>
      </w:r>
      <w:r w:rsidRPr="00812B0E">
        <w:t>if (toff&gt;t) and (t&gt;ton):</w:t>
      </w:r>
    </w:p>
    <w:p w14:paraId="4C0FC46C" w14:textId="77777777" w:rsidR="00E37921" w:rsidRPr="00812B0E" w:rsidRDefault="00E37921" w:rsidP="001F4570">
      <w:pPr>
        <w:spacing w:after="0"/>
      </w:pPr>
      <w:r w:rsidRPr="00812B0E">
        <w:t xml:space="preserve">            if pd&gt;</w:t>
      </w:r>
      <w:proofErr w:type="spellStart"/>
      <w:r w:rsidRPr="00812B0E">
        <w:t>pdinit</w:t>
      </w:r>
      <w:proofErr w:type="spellEnd"/>
      <w:r w:rsidRPr="00812B0E">
        <w:t>:</w:t>
      </w:r>
    </w:p>
    <w:p w14:paraId="13EF31B0" w14:textId="77777777" w:rsidR="00E37921" w:rsidRPr="00812B0E" w:rsidRDefault="00E37921" w:rsidP="001F4570">
      <w:pPr>
        <w:spacing w:after="0"/>
      </w:pPr>
      <w:r w:rsidRPr="00812B0E">
        <w:t xml:space="preserve">                pd-=</w:t>
      </w:r>
      <w:proofErr w:type="spellStart"/>
      <w:r w:rsidRPr="00812B0E">
        <w:t>em</w:t>
      </w:r>
      <w:proofErr w:type="spellEnd"/>
    </w:p>
    <w:p w14:paraId="5A51F59E" w14:textId="77777777" w:rsidR="00E37921" w:rsidRPr="00812B0E" w:rsidRDefault="00E37921" w:rsidP="001F4570">
      <w:pPr>
        <w:spacing w:after="0"/>
      </w:pPr>
      <w:r w:rsidRPr="00812B0E">
        <w:t xml:space="preserve">                p=(10**(pd))/F</w:t>
      </w:r>
    </w:p>
    <w:p w14:paraId="15488F95" w14:textId="77777777" w:rsidR="00E37921" w:rsidRPr="00812B0E" w:rsidRDefault="00E37921" w:rsidP="001F4570">
      <w:pPr>
        <w:spacing w:after="0"/>
      </w:pPr>
      <w:r w:rsidRPr="00812B0E">
        <w:t xml:space="preserve">        </w:t>
      </w:r>
      <w:proofErr w:type="spellStart"/>
      <w:r w:rsidRPr="00812B0E">
        <w:t>elif</w:t>
      </w:r>
      <w:proofErr w:type="spellEnd"/>
      <w:r w:rsidRPr="00812B0E">
        <w:t xml:space="preserve"> t&gt;toff:</w:t>
      </w:r>
    </w:p>
    <w:p w14:paraId="1BB91129" w14:textId="77777777" w:rsidR="00E37921" w:rsidRPr="00812B0E" w:rsidRDefault="00E37921" w:rsidP="001F4570">
      <w:pPr>
        <w:spacing w:after="0"/>
      </w:pPr>
      <w:r w:rsidRPr="00812B0E">
        <w:t xml:space="preserve">            if pd&lt;</w:t>
      </w:r>
      <w:proofErr w:type="spellStart"/>
      <w:r w:rsidRPr="00812B0E">
        <w:t>default_p</w:t>
      </w:r>
      <w:proofErr w:type="spellEnd"/>
      <w:r w:rsidRPr="00812B0E">
        <w:t>:</w:t>
      </w:r>
    </w:p>
    <w:p w14:paraId="25D4170E" w14:textId="77777777" w:rsidR="00E37921" w:rsidRPr="00812B0E" w:rsidRDefault="00E37921" w:rsidP="001F4570">
      <w:pPr>
        <w:spacing w:after="0"/>
      </w:pPr>
      <w:r w:rsidRPr="00812B0E">
        <w:t xml:space="preserve">                pd+=</w:t>
      </w:r>
      <w:proofErr w:type="spellStart"/>
      <w:r w:rsidRPr="00812B0E">
        <w:t>em</w:t>
      </w:r>
      <w:proofErr w:type="spellEnd"/>
    </w:p>
    <w:p w14:paraId="548540A9" w14:textId="77777777" w:rsidR="00E37921" w:rsidRDefault="00E37921" w:rsidP="001F4570">
      <w:pPr>
        <w:spacing w:after="0"/>
      </w:pPr>
      <w:r w:rsidRPr="00812B0E">
        <w:t xml:space="preserve">                p=(10**(pd))/F # ATPase ramp</w:t>
      </w:r>
      <w:commentRangeEnd w:id="53"/>
      <w:r w:rsidR="007861AD" w:rsidRPr="00812B0E">
        <w:rPr>
          <w:rStyle w:val="CommentReference"/>
        </w:rPr>
        <w:commentReference w:id="53"/>
      </w:r>
    </w:p>
    <w:p w14:paraId="170E85AA" w14:textId="77777777" w:rsidR="00E37921" w:rsidRDefault="00E37921" w:rsidP="001F4570">
      <w:pPr>
        <w:spacing w:after="0"/>
      </w:pPr>
    </w:p>
    <w:p w14:paraId="232A7E50" w14:textId="77777777" w:rsidR="00E37921" w:rsidRDefault="00E37921" w:rsidP="001F4570">
      <w:pPr>
        <w:spacing w:after="0"/>
      </w:pPr>
      <w:r>
        <w:t xml:space="preserve">        </w:t>
      </w:r>
      <w:commentRangeStart w:id="54"/>
      <w:commentRangeStart w:id="55"/>
      <w:r>
        <w:t># kcc2</w:t>
      </w:r>
    </w:p>
    <w:p w14:paraId="303C7557" w14:textId="77777777" w:rsidR="00E37921" w:rsidRPr="00812B0E" w:rsidRDefault="00E37921" w:rsidP="001F4570">
      <w:pPr>
        <w:spacing w:after="0"/>
        <w:rPr>
          <w:highlight w:val="darkCyan"/>
        </w:rPr>
      </w:pPr>
      <w:r>
        <w:t xml:space="preserve">        </w:t>
      </w:r>
      <w:r w:rsidRPr="00812B0E">
        <w:rPr>
          <w:highlight w:val="darkCyan"/>
        </w:rPr>
        <w:t xml:space="preserve">if </w:t>
      </w:r>
      <w:proofErr w:type="spellStart"/>
      <w:r w:rsidRPr="00812B0E">
        <w:rPr>
          <w:highlight w:val="darkCyan"/>
        </w:rPr>
        <w:t>kccmodel</w:t>
      </w:r>
      <w:proofErr w:type="spellEnd"/>
      <w:r w:rsidRPr="00812B0E">
        <w:rPr>
          <w:highlight w:val="darkCyan"/>
        </w:rPr>
        <w:t xml:space="preserve">==1: </w:t>
      </w:r>
    </w:p>
    <w:p w14:paraId="1A6E5FE0" w14:textId="77777777" w:rsidR="00E37921" w:rsidRPr="00812B0E" w:rsidRDefault="00E37921" w:rsidP="001F4570">
      <w:pPr>
        <w:spacing w:after="0"/>
        <w:rPr>
          <w:highlight w:val="darkCyan"/>
        </w:rPr>
      </w:pPr>
      <w:r w:rsidRPr="00812B0E">
        <w:rPr>
          <w:highlight w:val="darkCyan"/>
        </w:rPr>
        <w:t xml:space="preserve">            externals=</w:t>
      </w:r>
      <w:proofErr w:type="spellStart"/>
      <w:r w:rsidRPr="00812B0E">
        <w:rPr>
          <w:highlight w:val="darkCyan"/>
        </w:rPr>
        <w:t>cle</w:t>
      </w:r>
      <w:proofErr w:type="spellEnd"/>
      <w:r w:rsidRPr="00812B0E">
        <w:rPr>
          <w:highlight w:val="darkCyan"/>
        </w:rPr>
        <w:t>*</w:t>
      </w:r>
      <w:proofErr w:type="spellStart"/>
      <w:r w:rsidRPr="00812B0E">
        <w:rPr>
          <w:highlight w:val="darkCyan"/>
        </w:rPr>
        <w:t>ke</w:t>
      </w:r>
      <w:proofErr w:type="spellEnd"/>
      <w:r w:rsidRPr="00812B0E">
        <w:rPr>
          <w:highlight w:val="darkCyan"/>
        </w:rPr>
        <w:t>/k</w:t>
      </w:r>
    </w:p>
    <w:p w14:paraId="1760E2FA" w14:textId="77777777" w:rsidR="00E37921" w:rsidRPr="00812B0E" w:rsidRDefault="00E37921" w:rsidP="001F4570">
      <w:pPr>
        <w:spacing w:after="0"/>
        <w:rPr>
          <w:highlight w:val="darkCyan"/>
        </w:rPr>
      </w:pPr>
      <w:r w:rsidRPr="00812B0E">
        <w:rPr>
          <w:highlight w:val="darkCyan"/>
        </w:rPr>
        <w:t xml:space="preserve">            fix=np.log(externals/0.056)</w:t>
      </w:r>
    </w:p>
    <w:p w14:paraId="7AF0590C" w14:textId="77777777" w:rsidR="00E37921" w:rsidRPr="00812B0E" w:rsidRDefault="00E37921" w:rsidP="001F4570">
      <w:pPr>
        <w:spacing w:after="0"/>
        <w:rPr>
          <w:highlight w:val="darkCyan"/>
        </w:rPr>
      </w:pPr>
      <w:r w:rsidRPr="00812B0E">
        <w:rPr>
          <w:highlight w:val="darkCyan"/>
        </w:rPr>
        <w:t xml:space="preserve">            jkcc2=-0.117*np.log(externals/cl)/fix*</w:t>
      </w:r>
      <w:proofErr w:type="spellStart"/>
      <w:r w:rsidRPr="00812B0E">
        <w:rPr>
          <w:highlight w:val="darkCyan"/>
        </w:rPr>
        <w:t>vmax</w:t>
      </w:r>
      <w:proofErr w:type="spellEnd"/>
      <w:r w:rsidRPr="00812B0E">
        <w:rPr>
          <w:highlight w:val="darkCyan"/>
        </w:rPr>
        <w:t>*cl/(</w:t>
      </w:r>
      <w:proofErr w:type="spellStart"/>
      <w:r w:rsidRPr="00812B0E">
        <w:rPr>
          <w:highlight w:val="darkCyan"/>
        </w:rPr>
        <w:t>kd+cl</w:t>
      </w:r>
      <w:proofErr w:type="spellEnd"/>
      <w:r w:rsidRPr="00812B0E">
        <w:rPr>
          <w:highlight w:val="darkCyan"/>
        </w:rPr>
        <w:t>)/F #Raimondo</w:t>
      </w:r>
    </w:p>
    <w:p w14:paraId="71952575" w14:textId="77777777" w:rsidR="00E37921" w:rsidRPr="00812B0E" w:rsidRDefault="00E37921" w:rsidP="001F4570">
      <w:pPr>
        <w:spacing w:after="0"/>
        <w:rPr>
          <w:highlight w:val="darkCyan"/>
        </w:rPr>
      </w:pPr>
      <w:r w:rsidRPr="00812B0E">
        <w:rPr>
          <w:highlight w:val="darkCyan"/>
        </w:rPr>
        <w:t xml:space="preserve">        </w:t>
      </w:r>
      <w:proofErr w:type="spellStart"/>
      <w:r w:rsidRPr="00812B0E">
        <w:rPr>
          <w:highlight w:val="darkCyan"/>
        </w:rPr>
        <w:t>elif</w:t>
      </w:r>
      <w:proofErr w:type="spellEnd"/>
      <w:r w:rsidRPr="00812B0E">
        <w:rPr>
          <w:highlight w:val="darkCyan"/>
        </w:rPr>
        <w:t xml:space="preserve"> </w:t>
      </w:r>
      <w:proofErr w:type="spellStart"/>
      <w:r w:rsidRPr="00812B0E">
        <w:rPr>
          <w:highlight w:val="darkCyan"/>
        </w:rPr>
        <w:t>kccmodel</w:t>
      </w:r>
      <w:proofErr w:type="spellEnd"/>
      <w:r w:rsidRPr="00812B0E">
        <w:rPr>
          <w:highlight w:val="darkCyan"/>
        </w:rPr>
        <w:t>==2:</w:t>
      </w:r>
    </w:p>
    <w:p w14:paraId="01CADC57" w14:textId="77777777" w:rsidR="00E37921" w:rsidRPr="00812B0E" w:rsidRDefault="00E37921" w:rsidP="001F4570">
      <w:pPr>
        <w:spacing w:after="0"/>
        <w:rPr>
          <w:highlight w:val="darkCyan"/>
        </w:rPr>
      </w:pPr>
      <w:r w:rsidRPr="00812B0E">
        <w:rPr>
          <w:highlight w:val="darkCyan"/>
        </w:rPr>
        <w:t xml:space="preserve">            jkcc2=51.55*</w:t>
      </w:r>
      <w:proofErr w:type="spellStart"/>
      <w:r w:rsidRPr="00812B0E">
        <w:rPr>
          <w:highlight w:val="darkCyan"/>
        </w:rPr>
        <w:t>pkcc</w:t>
      </w:r>
      <w:proofErr w:type="spellEnd"/>
      <w:r w:rsidRPr="00812B0E">
        <w:rPr>
          <w:highlight w:val="darkCyan"/>
        </w:rPr>
        <w:t>*(</w:t>
      </w:r>
      <w:proofErr w:type="spellStart"/>
      <w:r w:rsidRPr="00812B0E">
        <w:rPr>
          <w:highlight w:val="darkCyan"/>
        </w:rPr>
        <w:t>ke</w:t>
      </w:r>
      <w:proofErr w:type="spellEnd"/>
      <w:r w:rsidRPr="00812B0E">
        <w:rPr>
          <w:highlight w:val="darkCyan"/>
        </w:rPr>
        <w:t>*</w:t>
      </w:r>
      <w:proofErr w:type="spellStart"/>
      <w:r w:rsidRPr="00812B0E">
        <w:rPr>
          <w:highlight w:val="darkCyan"/>
        </w:rPr>
        <w:t>cle</w:t>
      </w:r>
      <w:proofErr w:type="spellEnd"/>
      <w:r w:rsidRPr="00812B0E">
        <w:rPr>
          <w:highlight w:val="darkCyan"/>
        </w:rPr>
        <w:t>-k*cl) #Fraser and Huang</w:t>
      </w:r>
    </w:p>
    <w:p w14:paraId="5E739932" w14:textId="77777777" w:rsidR="00E37921" w:rsidRPr="00812B0E" w:rsidRDefault="00E37921" w:rsidP="001F4570">
      <w:pPr>
        <w:spacing w:after="0"/>
        <w:rPr>
          <w:highlight w:val="darkCyan"/>
        </w:rPr>
      </w:pPr>
      <w:r w:rsidRPr="00812B0E">
        <w:rPr>
          <w:highlight w:val="darkCyan"/>
        </w:rPr>
        <w:t xml:space="preserve">        </w:t>
      </w:r>
      <w:proofErr w:type="spellStart"/>
      <w:r w:rsidRPr="00812B0E">
        <w:rPr>
          <w:highlight w:val="darkCyan"/>
        </w:rPr>
        <w:t>elif</w:t>
      </w:r>
      <w:proofErr w:type="spellEnd"/>
      <w:r w:rsidRPr="00812B0E">
        <w:rPr>
          <w:highlight w:val="darkCyan"/>
        </w:rPr>
        <w:t xml:space="preserve"> </w:t>
      </w:r>
      <w:proofErr w:type="spellStart"/>
      <w:r w:rsidRPr="00812B0E">
        <w:rPr>
          <w:highlight w:val="darkCyan"/>
        </w:rPr>
        <w:t>kccmodel</w:t>
      </w:r>
      <w:proofErr w:type="spellEnd"/>
      <w:r w:rsidRPr="00812B0E">
        <w:rPr>
          <w:highlight w:val="darkCyan"/>
        </w:rPr>
        <w:t>==3:</w:t>
      </w:r>
    </w:p>
    <w:p w14:paraId="13C8F7B9" w14:textId="77777777" w:rsidR="00E37921" w:rsidRDefault="00E37921" w:rsidP="001F4570">
      <w:pPr>
        <w:spacing w:after="0"/>
      </w:pPr>
      <w:r w:rsidRPr="00812B0E">
        <w:rPr>
          <w:highlight w:val="darkCyan"/>
        </w:rPr>
        <w:t xml:space="preserve">            jkcc2=0.011125*0.3*(ke*cle-k*cl)/(0.000054*((1+ke*cle/0.</w:t>
      </w:r>
      <w:proofErr w:type="gramStart"/>
      <w:r w:rsidRPr="00812B0E">
        <w:rPr>
          <w:highlight w:val="darkCyan"/>
        </w:rPr>
        <w:t>000054)*</w:t>
      </w:r>
      <w:proofErr w:type="gramEnd"/>
      <w:r w:rsidRPr="00812B0E">
        <w:rPr>
          <w:highlight w:val="darkCyan"/>
        </w:rPr>
        <w:t>(1+ke/0.009)*(1+cle/0.006)+(1+k*cl/0.000054)*(1+k/0.009)*(1+cl/0.006)))/F</w:t>
      </w:r>
    </w:p>
    <w:p w14:paraId="1FD4358C" w14:textId="77777777" w:rsidR="00E37921" w:rsidRDefault="00E37921" w:rsidP="001F4570">
      <w:pPr>
        <w:spacing w:after="0"/>
      </w:pPr>
      <w:r>
        <w:t xml:space="preserve">        else:</w:t>
      </w:r>
    </w:p>
    <w:p w14:paraId="2B16FE53" w14:textId="77777777" w:rsidR="00E37921" w:rsidRDefault="00E37921" w:rsidP="001F4570">
      <w:pPr>
        <w:spacing w:after="0"/>
      </w:pPr>
      <w:r>
        <w:t xml:space="preserve">            </w:t>
      </w:r>
      <w:r w:rsidRPr="00812B0E">
        <w:t>jkcc2=</w:t>
      </w:r>
      <w:proofErr w:type="spellStart"/>
      <w:r w:rsidRPr="00812B0E">
        <w:t>pkcc</w:t>
      </w:r>
      <w:proofErr w:type="spellEnd"/>
      <w:r w:rsidRPr="00812B0E">
        <w:t>*(K[ctr-2]-Cl[ctr-2])/1000.0 #Doyon</w:t>
      </w:r>
      <w:commentRangeEnd w:id="54"/>
      <w:r w:rsidR="002211D9" w:rsidRPr="00812B0E">
        <w:rPr>
          <w:rStyle w:val="CommentReference"/>
        </w:rPr>
        <w:commentReference w:id="54"/>
      </w:r>
      <w:commentRangeEnd w:id="55"/>
      <w:r w:rsidR="003E4E4A" w:rsidRPr="00812B0E">
        <w:rPr>
          <w:rStyle w:val="CommentReference"/>
        </w:rPr>
        <w:commentReference w:id="55"/>
      </w:r>
    </w:p>
    <w:p w14:paraId="2C276E0D" w14:textId="77777777" w:rsidR="00E37921" w:rsidRDefault="00E37921" w:rsidP="001F4570">
      <w:pPr>
        <w:spacing w:after="0"/>
      </w:pPr>
    </w:p>
    <w:p w14:paraId="7FB5AF87" w14:textId="77777777" w:rsidR="00E37921" w:rsidRDefault="00E37921" w:rsidP="001F4570">
      <w:pPr>
        <w:spacing w:after="0"/>
      </w:pPr>
      <w:commentRangeStart w:id="56"/>
      <w:r>
        <w:t xml:space="preserve">        # ionic flux equations</w:t>
      </w:r>
    </w:p>
    <w:p w14:paraId="781BC0D4" w14:textId="77777777" w:rsidR="00E37921" w:rsidRDefault="00E37921" w:rsidP="001F4570">
      <w:pPr>
        <w:spacing w:after="0"/>
      </w:pPr>
      <w:r>
        <w:t xml:space="preserve">        </w:t>
      </w:r>
      <w:proofErr w:type="spellStart"/>
      <w:r>
        <w:t>dna</w:t>
      </w:r>
      <w:proofErr w:type="spellEnd"/>
      <w:r>
        <w:t>=-dt*</w:t>
      </w:r>
      <w:proofErr w:type="spellStart"/>
      <w:r>
        <w:t>Ar</w:t>
      </w:r>
      <w:proofErr w:type="spellEnd"/>
      <w:r>
        <w:t>*(</w:t>
      </w:r>
      <w:proofErr w:type="spellStart"/>
      <w:r>
        <w:t>gna</w:t>
      </w:r>
      <w:proofErr w:type="spellEnd"/>
      <w:r>
        <w:t>*(V-R*np.log(</w:t>
      </w:r>
      <w:proofErr w:type="spellStart"/>
      <w:r>
        <w:t>nao</w:t>
      </w:r>
      <w:proofErr w:type="spellEnd"/>
      <w:r>
        <w:t>/</w:t>
      </w:r>
      <w:proofErr w:type="spellStart"/>
      <w:r>
        <w:t>na</w:t>
      </w:r>
      <w:proofErr w:type="spellEnd"/>
      <w:proofErr w:type="gramStart"/>
      <w:r>
        <w:t>))+</w:t>
      </w:r>
      <w:proofErr w:type="spellStart"/>
      <w:proofErr w:type="gramEnd"/>
      <w:r>
        <w:t>cna</w:t>
      </w:r>
      <w:proofErr w:type="spellEnd"/>
      <w:r>
        <w:t>*</w:t>
      </w:r>
      <w:proofErr w:type="spellStart"/>
      <w:r>
        <w:t>jp</w:t>
      </w:r>
      <w:proofErr w:type="spellEnd"/>
      <w:r>
        <w:t>*</w:t>
      </w:r>
      <w:proofErr w:type="spellStart"/>
      <w:r>
        <w:t>sw</w:t>
      </w:r>
      <w:proofErr w:type="spellEnd"/>
      <w:r>
        <w:t xml:space="preserve">) </w:t>
      </w:r>
    </w:p>
    <w:p w14:paraId="5BC18FB5" w14:textId="77777777" w:rsidR="00E37921" w:rsidRDefault="00E37921" w:rsidP="001F4570">
      <w:pPr>
        <w:spacing w:after="0"/>
      </w:pPr>
      <w:r>
        <w:t xml:space="preserve">        dk=-dt*</w:t>
      </w:r>
      <w:proofErr w:type="spellStart"/>
      <w:r>
        <w:t>Ar</w:t>
      </w:r>
      <w:proofErr w:type="spellEnd"/>
      <w:r>
        <w:t>*(</w:t>
      </w:r>
      <w:proofErr w:type="spellStart"/>
      <w:r>
        <w:t>gk</w:t>
      </w:r>
      <w:proofErr w:type="spellEnd"/>
      <w:r>
        <w:t>*(V-R*np.log(</w:t>
      </w:r>
      <w:proofErr w:type="spellStart"/>
      <w:r>
        <w:t>ke</w:t>
      </w:r>
      <w:proofErr w:type="spellEnd"/>
      <w:r>
        <w:t>/k))-ck*</w:t>
      </w:r>
      <w:proofErr w:type="spellStart"/>
      <w:r>
        <w:t>jp</w:t>
      </w:r>
      <w:proofErr w:type="spellEnd"/>
      <w:r>
        <w:t>*sw-jkcc2)</w:t>
      </w:r>
    </w:p>
    <w:p w14:paraId="2BB2F4FD" w14:textId="77777777" w:rsidR="00E37921" w:rsidRDefault="00E37921" w:rsidP="001F4570">
      <w:pPr>
        <w:spacing w:after="0"/>
      </w:pPr>
      <w:r>
        <w:t xml:space="preserve">        dcl=dt*</w:t>
      </w:r>
      <w:proofErr w:type="spellStart"/>
      <w:r>
        <w:t>Ar</w:t>
      </w:r>
      <w:proofErr w:type="spellEnd"/>
      <w:r>
        <w:t>*(</w:t>
      </w:r>
      <w:proofErr w:type="spellStart"/>
      <w:r>
        <w:t>gcl</w:t>
      </w:r>
      <w:proofErr w:type="spellEnd"/>
      <w:r>
        <w:t>*(V+R*np.log(</w:t>
      </w:r>
      <w:proofErr w:type="spellStart"/>
      <w:r>
        <w:t>cle</w:t>
      </w:r>
      <w:proofErr w:type="spellEnd"/>
      <w:r>
        <w:t>/cl</w:t>
      </w:r>
      <w:proofErr w:type="gramStart"/>
      <w:r>
        <w:t>))+</w:t>
      </w:r>
      <w:proofErr w:type="gramEnd"/>
      <w:r>
        <w:t>jkcc2) #</w:t>
      </w:r>
      <w:proofErr w:type="spellStart"/>
      <w:r>
        <w:t>dna,dk,dcl</w:t>
      </w:r>
      <w:proofErr w:type="spellEnd"/>
      <w:r>
        <w:t xml:space="preserve">: increase in intracellular ion </w:t>
      </w:r>
      <w:proofErr w:type="spellStart"/>
      <w:r>
        <w:t>conc</w:t>
      </w:r>
      <w:proofErr w:type="spellEnd"/>
      <w:r>
        <w:t xml:space="preserve"> during time step dt</w:t>
      </w:r>
    </w:p>
    <w:p w14:paraId="0B6D4669" w14:textId="77777777" w:rsidR="00E37921" w:rsidRDefault="00E37921" w:rsidP="001F4570">
      <w:pPr>
        <w:spacing w:after="0"/>
      </w:pPr>
      <w:r>
        <w:t xml:space="preserve">        dx=-dt*</w:t>
      </w:r>
      <w:proofErr w:type="spellStart"/>
      <w:r>
        <w:t>Ar</w:t>
      </w:r>
      <w:proofErr w:type="spellEnd"/>
      <w:r>
        <w:t>*</w:t>
      </w:r>
      <w:proofErr w:type="spellStart"/>
      <w:r>
        <w:t>zx</w:t>
      </w:r>
      <w:proofErr w:type="spellEnd"/>
      <w:r>
        <w:t>*(</w:t>
      </w:r>
      <w:proofErr w:type="spellStart"/>
      <w:r>
        <w:t>gx</w:t>
      </w:r>
      <w:proofErr w:type="spellEnd"/>
      <w:r>
        <w:t>*(V-R/</w:t>
      </w:r>
      <w:proofErr w:type="spellStart"/>
      <w:r>
        <w:t>zx</w:t>
      </w:r>
      <w:proofErr w:type="spellEnd"/>
      <w:r>
        <w:t>*np.log(</w:t>
      </w:r>
      <w:proofErr w:type="spellStart"/>
      <w:r>
        <w:t>xe</w:t>
      </w:r>
      <w:bookmarkStart w:id="57" w:name="_GoBack"/>
      <w:bookmarkEnd w:id="57"/>
      <w:proofErr w:type="spellEnd"/>
      <w:r>
        <w:t>/(</w:t>
      </w:r>
      <w:proofErr w:type="spellStart"/>
      <w:r>
        <w:t>xtemp</w:t>
      </w:r>
      <w:proofErr w:type="spellEnd"/>
      <w:r>
        <w:t>))))</w:t>
      </w:r>
    </w:p>
    <w:p w14:paraId="7A32DBF8" w14:textId="77777777" w:rsidR="00E37921" w:rsidRDefault="00E37921" w:rsidP="001F4570">
      <w:pPr>
        <w:spacing w:after="0"/>
      </w:pPr>
      <w:r>
        <w:lastRenderedPageBreak/>
        <w:t xml:space="preserve">        </w:t>
      </w:r>
      <w:proofErr w:type="spellStart"/>
      <w:r>
        <w:t>na</w:t>
      </w:r>
      <w:proofErr w:type="spellEnd"/>
      <w:r>
        <w:t>+=</w:t>
      </w:r>
      <w:proofErr w:type="spellStart"/>
      <w:r>
        <w:t>dna</w:t>
      </w:r>
      <w:proofErr w:type="spellEnd"/>
    </w:p>
    <w:p w14:paraId="0C2DB148" w14:textId="77777777" w:rsidR="00E37921" w:rsidRDefault="00E37921" w:rsidP="001F4570">
      <w:pPr>
        <w:spacing w:after="0"/>
      </w:pPr>
      <w:r>
        <w:t xml:space="preserve">        k+=dk</w:t>
      </w:r>
    </w:p>
    <w:p w14:paraId="4FF6D81E" w14:textId="77777777" w:rsidR="00E37921" w:rsidRDefault="00E37921" w:rsidP="001F4570">
      <w:pPr>
        <w:spacing w:after="0"/>
      </w:pPr>
      <w:r>
        <w:t xml:space="preserve">        cl+=dcl # increment concentrations</w:t>
      </w:r>
    </w:p>
    <w:p w14:paraId="4BCDE33F" w14:textId="77777777" w:rsidR="00E37921" w:rsidRDefault="00E37921" w:rsidP="001F4570">
      <w:pPr>
        <w:spacing w:after="0"/>
      </w:pPr>
      <w:r>
        <w:t xml:space="preserve">        </w:t>
      </w:r>
    </w:p>
    <w:p w14:paraId="3493B464" w14:textId="77777777" w:rsidR="00E37921" w:rsidRDefault="00E37921" w:rsidP="001F4570">
      <w:pPr>
        <w:spacing w:after="0"/>
      </w:pPr>
      <w:r>
        <w:t xml:space="preserve">        # anion flux switches</w:t>
      </w:r>
    </w:p>
    <w:p w14:paraId="217C2544" w14:textId="77777777" w:rsidR="00E37921" w:rsidRDefault="00E37921" w:rsidP="001F4570">
      <w:pPr>
        <w:spacing w:after="0"/>
      </w:pPr>
      <w:r>
        <w:t xml:space="preserve">        if </w:t>
      </w:r>
      <w:proofErr w:type="spellStart"/>
      <w:r>
        <w:t>xend</w:t>
      </w:r>
      <w:proofErr w:type="spellEnd"/>
      <w:r>
        <w:t>==0 and (t&gt;</w:t>
      </w:r>
      <w:proofErr w:type="spellStart"/>
      <w:r>
        <w:t>xt</w:t>
      </w:r>
      <w:proofErr w:type="spellEnd"/>
      <w:r>
        <w:t>):</w:t>
      </w:r>
    </w:p>
    <w:p w14:paraId="32AE5960" w14:textId="77777777" w:rsidR="00E37921" w:rsidRDefault="00E37921" w:rsidP="001F4570">
      <w:pPr>
        <w:spacing w:after="0"/>
      </w:pPr>
      <w:r>
        <w:t xml:space="preserve">            if (</w:t>
      </w:r>
      <w:proofErr w:type="spellStart"/>
      <w:r>
        <w:t>np.abs</w:t>
      </w:r>
      <w:proofErr w:type="spellEnd"/>
      <w:r>
        <w:t>(x*w-</w:t>
      </w:r>
      <w:proofErr w:type="spellStart"/>
      <w:r>
        <w:t>xinit</w:t>
      </w:r>
      <w:proofErr w:type="spellEnd"/>
      <w:r>
        <w:t>*w</w:t>
      </w:r>
      <w:proofErr w:type="gramStart"/>
      <w:r>
        <w:t>1)&lt;</w:t>
      </w:r>
      <w:proofErr w:type="spellStart"/>
      <w:proofErr w:type="gramEnd"/>
      <w:r>
        <w:t>moldelt</w:t>
      </w:r>
      <w:proofErr w:type="spellEnd"/>
      <w:r>
        <w:t>) and (abs((</w:t>
      </w:r>
      <w:proofErr w:type="spellStart"/>
      <w:r>
        <w:t>np.abs</w:t>
      </w:r>
      <w:proofErr w:type="spellEnd"/>
      <w:r>
        <w:t>(z)-</w:t>
      </w:r>
      <w:proofErr w:type="spellStart"/>
      <w:r>
        <w:t>np.abs</w:t>
      </w:r>
      <w:proofErr w:type="spellEnd"/>
      <w:r>
        <w:t>(</w:t>
      </w:r>
      <w:proofErr w:type="spellStart"/>
      <w:r>
        <w:t>ztarget</w:t>
      </w:r>
      <w:proofErr w:type="spellEnd"/>
      <w:r>
        <w:t>)))&gt;0.001) and (min(</w:t>
      </w:r>
      <w:proofErr w:type="spellStart"/>
      <w:r>
        <w:t>z,zx</w:t>
      </w:r>
      <w:proofErr w:type="spellEnd"/>
      <w:r>
        <w:t>)&lt;=</w:t>
      </w:r>
      <w:proofErr w:type="spellStart"/>
      <w:r>
        <w:t>ztarget</w:t>
      </w:r>
      <w:proofErr w:type="spellEnd"/>
      <w:r>
        <w:t>&lt;=max(</w:t>
      </w:r>
      <w:proofErr w:type="spellStart"/>
      <w:r>
        <w:t>z,zx</w:t>
      </w:r>
      <w:proofErr w:type="spellEnd"/>
      <w:r>
        <w:t>)):</w:t>
      </w:r>
    </w:p>
    <w:p w14:paraId="65A79023" w14:textId="77777777" w:rsidR="00E37921" w:rsidRDefault="00E37921" w:rsidP="001F4570">
      <w:pPr>
        <w:spacing w:after="0"/>
      </w:pPr>
      <w:r>
        <w:t xml:space="preserve">                if </w:t>
      </w:r>
      <w:proofErr w:type="spellStart"/>
      <w:r>
        <w:t>xflux</w:t>
      </w:r>
      <w:proofErr w:type="spellEnd"/>
      <w:r>
        <w:t>==0:</w:t>
      </w:r>
    </w:p>
    <w:p w14:paraId="68518DDE" w14:textId="77777777" w:rsidR="00E37921" w:rsidRDefault="00E37921" w:rsidP="001F4570">
      <w:pPr>
        <w:spacing w:after="0"/>
      </w:pPr>
      <w:r>
        <w:t xml:space="preserve">                    </w:t>
      </w:r>
      <w:proofErr w:type="spellStart"/>
      <w:r>
        <w:t>xtemp</w:t>
      </w:r>
      <w:proofErr w:type="spellEnd"/>
      <w:r>
        <w:t>+=dx</w:t>
      </w:r>
    </w:p>
    <w:p w14:paraId="1BBC60DB" w14:textId="77777777" w:rsidR="00E37921" w:rsidRDefault="00E37921" w:rsidP="001F4570">
      <w:pPr>
        <w:spacing w:after="0"/>
      </w:pPr>
      <w:r>
        <w:t xml:space="preserve">                    </w:t>
      </w:r>
      <w:proofErr w:type="spellStart"/>
      <w:r>
        <w:t>tt</w:t>
      </w:r>
      <w:proofErr w:type="spellEnd"/>
      <w:r>
        <w:t>=t+180</w:t>
      </w:r>
    </w:p>
    <w:p w14:paraId="24DC77EB" w14:textId="77777777" w:rsidR="00E37921" w:rsidRDefault="00E37921" w:rsidP="001F4570">
      <w:pPr>
        <w:spacing w:after="0"/>
      </w:pPr>
      <w:r>
        <w:t xml:space="preserve">                else:</w:t>
      </w:r>
    </w:p>
    <w:p w14:paraId="38F13B5A" w14:textId="77777777" w:rsidR="00E37921" w:rsidRDefault="00E37921" w:rsidP="001F4570">
      <w:pPr>
        <w:spacing w:after="0"/>
      </w:pPr>
      <w:r>
        <w:t xml:space="preserve">                    </w:t>
      </w:r>
      <w:proofErr w:type="spellStart"/>
      <w:r>
        <w:t>xtemp</w:t>
      </w:r>
      <w:proofErr w:type="spellEnd"/>
      <w:r>
        <w:t>+=</w:t>
      </w:r>
      <w:proofErr w:type="spellStart"/>
      <w:r>
        <w:t>xflux</w:t>
      </w:r>
      <w:proofErr w:type="spellEnd"/>
    </w:p>
    <w:p w14:paraId="197EC264" w14:textId="77777777" w:rsidR="00E37921" w:rsidRDefault="00E37921" w:rsidP="001F4570">
      <w:pPr>
        <w:spacing w:after="0"/>
      </w:pPr>
      <w:r>
        <w:t xml:space="preserve">                    dx=</w:t>
      </w:r>
      <w:proofErr w:type="spellStart"/>
      <w:r>
        <w:t>xflux</w:t>
      </w:r>
      <w:proofErr w:type="spellEnd"/>
    </w:p>
    <w:p w14:paraId="2EF42FE0" w14:textId="77777777" w:rsidR="00E37921" w:rsidRDefault="00E37921" w:rsidP="001F4570">
      <w:pPr>
        <w:spacing w:after="0"/>
      </w:pPr>
      <w:r>
        <w:t xml:space="preserve">                    </w:t>
      </w:r>
      <w:proofErr w:type="spellStart"/>
      <w:r>
        <w:t>tt</w:t>
      </w:r>
      <w:proofErr w:type="spellEnd"/>
      <w:r>
        <w:t>=t+1000</w:t>
      </w:r>
    </w:p>
    <w:p w14:paraId="68DD6B08" w14:textId="77777777" w:rsidR="00E37921" w:rsidRDefault="00E37921" w:rsidP="001F4570">
      <w:pPr>
        <w:spacing w:after="0"/>
      </w:pPr>
      <w:r>
        <w:t xml:space="preserve">            else:</w:t>
      </w:r>
    </w:p>
    <w:p w14:paraId="115FF6C3" w14:textId="77777777" w:rsidR="00E37921" w:rsidRDefault="00E37921" w:rsidP="001F4570">
      <w:pPr>
        <w:spacing w:after="0"/>
      </w:pPr>
      <w:r>
        <w:t xml:space="preserve">                if (min(</w:t>
      </w:r>
      <w:proofErr w:type="spellStart"/>
      <w:proofErr w:type="gramStart"/>
      <w:r>
        <w:t>z,zx</w:t>
      </w:r>
      <w:proofErr w:type="spellEnd"/>
      <w:proofErr w:type="gramEnd"/>
      <w:r>
        <w:t>)&lt;=</w:t>
      </w:r>
      <w:proofErr w:type="spellStart"/>
      <w:r>
        <w:t>ztarget</w:t>
      </w:r>
      <w:proofErr w:type="spellEnd"/>
      <w:r>
        <w:t>&lt;=max(</w:t>
      </w:r>
      <w:proofErr w:type="spellStart"/>
      <w:r>
        <w:t>z,zx</w:t>
      </w:r>
      <w:proofErr w:type="spellEnd"/>
      <w:r>
        <w:t>)):</w:t>
      </w:r>
    </w:p>
    <w:p w14:paraId="298A5D0D" w14:textId="77777777" w:rsidR="00E37921" w:rsidRDefault="00E37921" w:rsidP="001F4570">
      <w:pPr>
        <w:spacing w:after="0"/>
      </w:pPr>
      <w:r>
        <w:t xml:space="preserve">                    </w:t>
      </w:r>
      <w:proofErr w:type="gramStart"/>
      <w:r>
        <w:t>print(</w:t>
      </w:r>
      <w:proofErr w:type="gramEnd"/>
      <w:r>
        <w:t>'anions stopped diffusing at '+str(t))</w:t>
      </w:r>
    </w:p>
    <w:p w14:paraId="3C2076C4" w14:textId="77777777" w:rsidR="00E37921" w:rsidRDefault="00E37921" w:rsidP="001F4570">
      <w:pPr>
        <w:spacing w:after="0"/>
      </w:pPr>
      <w:r>
        <w:t xml:space="preserve">                    </w:t>
      </w:r>
      <w:proofErr w:type="spellStart"/>
      <w:r>
        <w:t>xend</w:t>
      </w:r>
      <w:proofErr w:type="spellEnd"/>
      <w:r>
        <w:t>=1</w:t>
      </w:r>
    </w:p>
    <w:p w14:paraId="44791C23" w14:textId="77777777" w:rsidR="00E37921" w:rsidRDefault="00E37921" w:rsidP="001F4570">
      <w:pPr>
        <w:spacing w:after="0"/>
      </w:pPr>
      <w:r>
        <w:t xml:space="preserve">                    dx=0</w:t>
      </w:r>
    </w:p>
    <w:p w14:paraId="753949DF" w14:textId="77777777" w:rsidR="00E37921" w:rsidRDefault="00E37921" w:rsidP="001F4570">
      <w:pPr>
        <w:spacing w:after="0"/>
      </w:pPr>
      <w:r>
        <w:t xml:space="preserve">                else:</w:t>
      </w:r>
    </w:p>
    <w:p w14:paraId="31D3E414" w14:textId="77777777" w:rsidR="00E37921" w:rsidRDefault="00E37921" w:rsidP="001F4570">
      <w:pPr>
        <w:spacing w:after="0"/>
      </w:pPr>
      <w:r>
        <w:t xml:space="preserve">                    if </w:t>
      </w:r>
      <w:proofErr w:type="spellStart"/>
      <w:proofErr w:type="gramStart"/>
      <w:r>
        <w:t>xflux</w:t>
      </w:r>
      <w:proofErr w:type="spellEnd"/>
      <w:r>
        <w:t>!=</w:t>
      </w:r>
      <w:proofErr w:type="gramEnd"/>
      <w:r>
        <w:t xml:space="preserve">0 and </w:t>
      </w:r>
      <w:proofErr w:type="spellStart"/>
      <w:r>
        <w:t>tt</w:t>
      </w:r>
      <w:proofErr w:type="spellEnd"/>
      <w:r>
        <w:t xml:space="preserve">&lt;1000 and </w:t>
      </w:r>
      <w:proofErr w:type="spellStart"/>
      <w:r>
        <w:t>xtemp</w:t>
      </w:r>
      <w:proofErr w:type="spellEnd"/>
      <w:r>
        <w:t>&gt;0 and (min(</w:t>
      </w:r>
      <w:proofErr w:type="spellStart"/>
      <w:r>
        <w:t>zxm,zx</w:t>
      </w:r>
      <w:proofErr w:type="spellEnd"/>
      <w:r>
        <w:t>)&lt;=</w:t>
      </w:r>
      <w:proofErr w:type="spellStart"/>
      <w:r>
        <w:t>ztarget</w:t>
      </w:r>
      <w:proofErr w:type="spellEnd"/>
      <w:r>
        <w:t>&lt;=max(</w:t>
      </w:r>
      <w:proofErr w:type="spellStart"/>
      <w:r>
        <w:t>zxm,zx</w:t>
      </w:r>
      <w:proofErr w:type="spellEnd"/>
      <w:r>
        <w:t>)):</w:t>
      </w:r>
    </w:p>
    <w:p w14:paraId="28E194AE" w14:textId="77777777" w:rsidR="00E37921" w:rsidRDefault="00E37921" w:rsidP="001F4570">
      <w:pPr>
        <w:spacing w:after="0"/>
      </w:pPr>
      <w:r>
        <w:t xml:space="preserve">                        </w:t>
      </w:r>
      <w:proofErr w:type="spellStart"/>
      <w:r>
        <w:t>xtemp</w:t>
      </w:r>
      <w:proofErr w:type="spellEnd"/>
      <w:r>
        <w:t>-=</w:t>
      </w:r>
      <w:proofErr w:type="spellStart"/>
      <w:r>
        <w:t>xflux</w:t>
      </w:r>
      <w:proofErr w:type="spellEnd"/>
    </w:p>
    <w:p w14:paraId="7111A0A3" w14:textId="77777777" w:rsidR="00E37921" w:rsidRDefault="00E37921" w:rsidP="001F4570">
      <w:pPr>
        <w:spacing w:after="0"/>
      </w:pPr>
      <w:r>
        <w:t xml:space="preserve">                        </w:t>
      </w:r>
      <w:proofErr w:type="spellStart"/>
      <w:r>
        <w:t>tt</w:t>
      </w:r>
      <w:proofErr w:type="spellEnd"/>
      <w:r>
        <w:t>=t+50</w:t>
      </w:r>
    </w:p>
    <w:p w14:paraId="4C4C8DB7" w14:textId="77777777" w:rsidR="00E37921" w:rsidRDefault="00E37921" w:rsidP="001F4570">
      <w:pPr>
        <w:spacing w:after="0"/>
      </w:pPr>
      <w:r>
        <w:t xml:space="preserve">                        dx=-</w:t>
      </w:r>
      <w:proofErr w:type="spellStart"/>
      <w:r>
        <w:t>xflux</w:t>
      </w:r>
      <w:proofErr w:type="spellEnd"/>
    </w:p>
    <w:p w14:paraId="2FE5931A" w14:textId="77777777" w:rsidR="00E37921" w:rsidRDefault="00E37921" w:rsidP="001F4570">
      <w:pPr>
        <w:spacing w:after="0"/>
      </w:pPr>
      <w:r>
        <w:t xml:space="preserve">                    else:</w:t>
      </w:r>
    </w:p>
    <w:p w14:paraId="15491C52" w14:textId="77777777" w:rsidR="00E37921" w:rsidRDefault="00E37921" w:rsidP="001F4570">
      <w:pPr>
        <w:spacing w:after="0"/>
      </w:pPr>
      <w:r>
        <w:t xml:space="preserve">                        </w:t>
      </w:r>
      <w:proofErr w:type="gramStart"/>
      <w:r>
        <w:t>print( '</w:t>
      </w:r>
      <w:proofErr w:type="gramEnd"/>
      <w:r>
        <w:t>anions stopped diffusing at '+str(t))</w:t>
      </w:r>
    </w:p>
    <w:p w14:paraId="30D04165" w14:textId="77777777" w:rsidR="00E37921" w:rsidRDefault="00E37921" w:rsidP="001F4570">
      <w:pPr>
        <w:spacing w:after="0"/>
      </w:pPr>
      <w:r>
        <w:t xml:space="preserve">                        </w:t>
      </w:r>
      <w:proofErr w:type="spellStart"/>
      <w:r>
        <w:t>xend</w:t>
      </w:r>
      <w:proofErr w:type="spellEnd"/>
      <w:r>
        <w:t>=1</w:t>
      </w:r>
    </w:p>
    <w:p w14:paraId="40697DBB" w14:textId="77777777" w:rsidR="00E37921" w:rsidRDefault="00E37921" w:rsidP="001F4570">
      <w:pPr>
        <w:spacing w:after="0"/>
      </w:pPr>
      <w:r>
        <w:t xml:space="preserve">                        dx=0</w:t>
      </w:r>
    </w:p>
    <w:p w14:paraId="2A09580F" w14:textId="77777777" w:rsidR="00E37921" w:rsidRDefault="00E37921" w:rsidP="001F4570">
      <w:pPr>
        <w:spacing w:after="0"/>
      </w:pPr>
      <w:r>
        <w:t xml:space="preserve">                </w:t>
      </w:r>
    </w:p>
    <w:p w14:paraId="43840B38" w14:textId="77777777" w:rsidR="00E37921" w:rsidRDefault="00E37921" w:rsidP="001F4570">
      <w:pPr>
        <w:spacing w:after="0"/>
      </w:pPr>
      <w:r>
        <w:t xml:space="preserve">        if </w:t>
      </w:r>
      <w:proofErr w:type="spellStart"/>
      <w:r>
        <w:t>xt+xend</w:t>
      </w:r>
      <w:proofErr w:type="spellEnd"/>
      <w:r>
        <w:t>&gt;t&gt;</w:t>
      </w:r>
      <w:proofErr w:type="spellStart"/>
      <w:r>
        <w:t>xt</w:t>
      </w:r>
      <w:proofErr w:type="spellEnd"/>
      <w:r>
        <w:t>:</w:t>
      </w:r>
    </w:p>
    <w:p w14:paraId="3BAF4008" w14:textId="77777777" w:rsidR="00E37921" w:rsidRDefault="00E37921" w:rsidP="001F4570">
      <w:pPr>
        <w:spacing w:after="0"/>
      </w:pPr>
      <w:r>
        <w:t xml:space="preserve">            if </w:t>
      </w:r>
      <w:proofErr w:type="spellStart"/>
      <w:proofErr w:type="gramStart"/>
      <w:r>
        <w:t>xflux</w:t>
      </w:r>
      <w:proofErr w:type="spellEnd"/>
      <w:r>
        <w:t>!=</w:t>
      </w:r>
      <w:proofErr w:type="gramEnd"/>
      <w:r>
        <w:t>0:</w:t>
      </w:r>
    </w:p>
    <w:p w14:paraId="4D3840D5" w14:textId="77777777" w:rsidR="00E37921" w:rsidRDefault="00E37921" w:rsidP="001F4570">
      <w:pPr>
        <w:spacing w:after="0"/>
      </w:pPr>
      <w:r>
        <w:t xml:space="preserve">                </w:t>
      </w:r>
      <w:proofErr w:type="spellStart"/>
      <w:r>
        <w:t>xtemp</w:t>
      </w:r>
      <w:proofErr w:type="spellEnd"/>
      <w:r>
        <w:t>+=</w:t>
      </w:r>
      <w:proofErr w:type="spellStart"/>
      <w:r>
        <w:t>xflux</w:t>
      </w:r>
      <w:proofErr w:type="spellEnd"/>
      <w:r>
        <w:t>/10</w:t>
      </w:r>
    </w:p>
    <w:p w14:paraId="021C01A0" w14:textId="77777777" w:rsidR="00E37921" w:rsidRDefault="00E37921" w:rsidP="001F4570">
      <w:pPr>
        <w:spacing w:after="0"/>
      </w:pPr>
      <w:r>
        <w:t xml:space="preserve">                dx=</w:t>
      </w:r>
      <w:proofErr w:type="spellStart"/>
      <w:r>
        <w:t>xflux</w:t>
      </w:r>
      <w:proofErr w:type="spellEnd"/>
      <w:r>
        <w:t>/10</w:t>
      </w:r>
    </w:p>
    <w:p w14:paraId="07770D3A" w14:textId="77777777" w:rsidR="00E37921" w:rsidRDefault="00E37921" w:rsidP="001F4570">
      <w:pPr>
        <w:spacing w:after="0"/>
      </w:pPr>
      <w:r>
        <w:t xml:space="preserve">            else:</w:t>
      </w:r>
    </w:p>
    <w:p w14:paraId="7D432317" w14:textId="77777777" w:rsidR="00E37921" w:rsidRDefault="00E37921" w:rsidP="001F4570">
      <w:pPr>
        <w:spacing w:after="0"/>
      </w:pPr>
      <w:r>
        <w:t xml:space="preserve">                </w:t>
      </w:r>
      <w:proofErr w:type="spellStart"/>
      <w:r>
        <w:t>xtemp</w:t>
      </w:r>
      <w:proofErr w:type="spellEnd"/>
      <w:r>
        <w:t xml:space="preserve">+=dx/10 </w:t>
      </w:r>
    </w:p>
    <w:p w14:paraId="13A622F5" w14:textId="77777777" w:rsidR="00E37921" w:rsidRDefault="00E37921" w:rsidP="001F4570">
      <w:pPr>
        <w:spacing w:after="0"/>
      </w:pPr>
      <w:r>
        <w:t xml:space="preserve">                dx=dx/10</w:t>
      </w:r>
    </w:p>
    <w:p w14:paraId="6797D410" w14:textId="77777777" w:rsidR="00E37921" w:rsidRDefault="00E37921" w:rsidP="001F4570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xend</w:t>
      </w:r>
      <w:proofErr w:type="spellEnd"/>
      <w:r>
        <w:t>!=</w:t>
      </w:r>
      <w:proofErr w:type="gramEnd"/>
      <w:r>
        <w:t>0:</w:t>
      </w:r>
    </w:p>
    <w:p w14:paraId="46AF5975" w14:textId="77777777" w:rsidR="00E37921" w:rsidRDefault="00E37921" w:rsidP="001F4570">
      <w:pPr>
        <w:spacing w:after="0"/>
      </w:pPr>
      <w:r>
        <w:t xml:space="preserve">            dx=0</w:t>
      </w:r>
    </w:p>
    <w:p w14:paraId="5007A9B5" w14:textId="77777777" w:rsidR="00E37921" w:rsidRDefault="00E37921" w:rsidP="001F4570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t&lt;</w:t>
      </w:r>
      <w:proofErr w:type="spellStart"/>
      <w:r>
        <w:t>xt</w:t>
      </w:r>
      <w:proofErr w:type="spellEnd"/>
      <w:r>
        <w:t>:</w:t>
      </w:r>
    </w:p>
    <w:p w14:paraId="5106542D" w14:textId="77777777" w:rsidR="00E37921" w:rsidRDefault="00E37921" w:rsidP="001F4570">
      <w:pPr>
        <w:spacing w:after="0"/>
      </w:pPr>
      <w:r>
        <w:t xml:space="preserve">            dx=0</w:t>
      </w:r>
    </w:p>
    <w:p w14:paraId="7AD830DD" w14:textId="77777777" w:rsidR="00E37921" w:rsidRDefault="00E37921" w:rsidP="001F4570">
      <w:pPr>
        <w:spacing w:after="0"/>
      </w:pPr>
      <w:r>
        <w:t xml:space="preserve">            </w:t>
      </w:r>
      <w:commentRangeEnd w:id="56"/>
      <w:r w:rsidR="00683532">
        <w:rPr>
          <w:rStyle w:val="CommentReference"/>
        </w:rPr>
        <w:commentReference w:id="56"/>
      </w:r>
    </w:p>
    <w:p w14:paraId="52D78B6A" w14:textId="77777777" w:rsidR="00E37921" w:rsidRDefault="00E37921" w:rsidP="001F4570">
      <w:pPr>
        <w:spacing w:after="0"/>
      </w:pPr>
      <w:r>
        <w:t xml:space="preserve">        # update volume (usual method)</w:t>
      </w:r>
    </w:p>
    <w:p w14:paraId="320C4889" w14:textId="77777777" w:rsidR="00E37921" w:rsidRDefault="00E37921" w:rsidP="001F4570">
      <w:pPr>
        <w:spacing w:after="0"/>
      </w:pPr>
      <w:r>
        <w:t xml:space="preserve">        x=</w:t>
      </w:r>
      <w:proofErr w:type="spellStart"/>
      <w:r>
        <w:t>xm+xtemp</w:t>
      </w:r>
      <w:proofErr w:type="spellEnd"/>
    </w:p>
    <w:p w14:paraId="1C47803F" w14:textId="77777777" w:rsidR="00E37921" w:rsidRDefault="00E37921" w:rsidP="001F4570">
      <w:pPr>
        <w:spacing w:after="0"/>
      </w:pPr>
      <w:r>
        <w:t xml:space="preserve">        </w:t>
      </w:r>
      <w:proofErr w:type="spellStart"/>
      <w:r>
        <w:t>osi</w:t>
      </w:r>
      <w:proofErr w:type="spellEnd"/>
      <w:r>
        <w:t>=</w:t>
      </w:r>
      <w:proofErr w:type="spellStart"/>
      <w:r>
        <w:t>na+k+cl+x</w:t>
      </w:r>
      <w:proofErr w:type="spellEnd"/>
      <w:r>
        <w:t xml:space="preserve"> # intracellular osmolarity </w:t>
      </w:r>
    </w:p>
    <w:p w14:paraId="7E0FA782" w14:textId="77777777" w:rsidR="00E37921" w:rsidRDefault="00E37921" w:rsidP="001F4570">
      <w:pPr>
        <w:spacing w:after="0"/>
      </w:pPr>
      <w:r>
        <w:t xml:space="preserve">        </w:t>
      </w:r>
      <w:proofErr w:type="spellStart"/>
      <w:r>
        <w:t>ose</w:t>
      </w:r>
      <w:proofErr w:type="spellEnd"/>
      <w:r>
        <w:t>=nae+ke+cle+xe+xe1*0.8</w:t>
      </w:r>
    </w:p>
    <w:p w14:paraId="399A1007" w14:textId="77777777" w:rsidR="00E37921" w:rsidRDefault="00E37921" w:rsidP="001F4570">
      <w:pPr>
        <w:spacing w:after="0"/>
      </w:pPr>
      <w:r>
        <w:t xml:space="preserve">        </w:t>
      </w:r>
      <w:proofErr w:type="spellStart"/>
      <w:r>
        <w:t>dw</w:t>
      </w:r>
      <w:proofErr w:type="spellEnd"/>
      <w:r>
        <w:t>=dt*(</w:t>
      </w:r>
      <w:proofErr w:type="spellStart"/>
      <w:r>
        <w:t>vw</w:t>
      </w:r>
      <w:proofErr w:type="spellEnd"/>
      <w:r>
        <w:t>*pw*</w:t>
      </w:r>
      <w:proofErr w:type="spellStart"/>
      <w:r>
        <w:t>sa</w:t>
      </w:r>
      <w:proofErr w:type="spellEnd"/>
      <w:r>
        <w:t>*(</w:t>
      </w:r>
      <w:proofErr w:type="spellStart"/>
      <w:r>
        <w:t>osi-ose</w:t>
      </w:r>
      <w:proofErr w:type="spellEnd"/>
      <w:r>
        <w:t>))</w:t>
      </w:r>
    </w:p>
    <w:p w14:paraId="6665A24D" w14:textId="77777777" w:rsidR="00E37921" w:rsidRDefault="00E37921" w:rsidP="001F4570">
      <w:pPr>
        <w:spacing w:after="0"/>
      </w:pPr>
      <w:r>
        <w:t xml:space="preserve">        w2=</w:t>
      </w:r>
      <w:proofErr w:type="spellStart"/>
      <w:r>
        <w:t>w+dw</w:t>
      </w:r>
      <w:proofErr w:type="spellEnd"/>
    </w:p>
    <w:p w14:paraId="641041EE" w14:textId="77777777" w:rsidR="00E37921" w:rsidRDefault="00E37921" w:rsidP="001F4570">
      <w:pPr>
        <w:spacing w:after="0"/>
      </w:pPr>
      <w:r>
        <w:lastRenderedPageBreak/>
        <w:t xml:space="preserve">        </w:t>
      </w:r>
    </w:p>
    <w:p w14:paraId="5EBE3F1F" w14:textId="77777777" w:rsidR="00E37921" w:rsidRDefault="00E37921" w:rsidP="001F4570">
      <w:pPr>
        <w:spacing w:after="0"/>
      </w:pPr>
      <w:r>
        <w:t xml:space="preserve">        # other volume updates (incorporating hydrostatic pressure - various options considered) </w:t>
      </w:r>
    </w:p>
    <w:p w14:paraId="4388652C" w14:textId="77777777" w:rsidR="00E37921" w:rsidRDefault="00E37921" w:rsidP="001F4570">
      <w:pPr>
        <w:spacing w:after="0"/>
      </w:pPr>
      <w:r>
        <w:t xml:space="preserve">        if </w:t>
      </w:r>
      <w:proofErr w:type="spellStart"/>
      <w:r>
        <w:t>neww</w:t>
      </w:r>
      <w:proofErr w:type="spellEnd"/>
      <w:r>
        <w:t>==1:</w:t>
      </w:r>
    </w:p>
    <w:p w14:paraId="629E2BD0" w14:textId="77777777" w:rsidR="00E37921" w:rsidRDefault="00E37921" w:rsidP="001F4570">
      <w:pPr>
        <w:spacing w:after="0"/>
      </w:pPr>
      <w:r>
        <w:t xml:space="preserve">            w2=</w:t>
      </w:r>
      <w:proofErr w:type="spellStart"/>
      <w:r>
        <w:t>w+dt</w:t>
      </w:r>
      <w:proofErr w:type="spellEnd"/>
      <w:r>
        <w:t>*(</w:t>
      </w:r>
      <w:proofErr w:type="spellStart"/>
      <w:r>
        <w:t>vw</w:t>
      </w:r>
      <w:proofErr w:type="spellEnd"/>
      <w:r>
        <w:t>*pw*</w:t>
      </w:r>
      <w:proofErr w:type="spellStart"/>
      <w:r>
        <w:t>sa</w:t>
      </w:r>
      <w:proofErr w:type="spellEnd"/>
      <w:r>
        <w:t>*(</w:t>
      </w:r>
      <w:proofErr w:type="spellStart"/>
      <w:r>
        <w:t>osi-</w:t>
      </w:r>
      <w:proofErr w:type="gramStart"/>
      <w:r>
        <w:t>ose</w:t>
      </w:r>
      <w:proofErr w:type="spellEnd"/>
      <w:r>
        <w:t>)+</w:t>
      </w:r>
      <w:proofErr w:type="gramEnd"/>
      <w:r>
        <w:t>hp*dt/density*km*(</w:t>
      </w:r>
      <w:proofErr w:type="spellStart"/>
      <w:r>
        <w:t>sarest-sa</w:t>
      </w:r>
      <w:proofErr w:type="spellEnd"/>
      <w:r>
        <w:t>)/</w:t>
      </w:r>
      <w:proofErr w:type="spellStart"/>
      <w:r>
        <w:t>sarest</w:t>
      </w:r>
      <w:proofErr w:type="spellEnd"/>
      <w:r>
        <w:t>)</w:t>
      </w:r>
    </w:p>
    <w:p w14:paraId="6903BACE" w14:textId="77777777" w:rsidR="00E37921" w:rsidRDefault="00E37921" w:rsidP="001F4570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neww</w:t>
      </w:r>
      <w:proofErr w:type="spellEnd"/>
      <w:r>
        <w:t>==2:</w:t>
      </w:r>
    </w:p>
    <w:p w14:paraId="4F224E6C" w14:textId="77777777" w:rsidR="00E37921" w:rsidRDefault="00E37921" w:rsidP="001F4570">
      <w:pPr>
        <w:spacing w:after="0"/>
      </w:pPr>
      <w:r>
        <w:t xml:space="preserve">            w2=</w:t>
      </w:r>
      <w:proofErr w:type="spellStart"/>
      <w:r>
        <w:t>w+dt</w:t>
      </w:r>
      <w:proofErr w:type="spellEnd"/>
      <w:r>
        <w:t>*(</w:t>
      </w:r>
      <w:proofErr w:type="spellStart"/>
      <w:r>
        <w:t>vw</w:t>
      </w:r>
      <w:proofErr w:type="spellEnd"/>
      <w:r>
        <w:t>*pw*</w:t>
      </w:r>
      <w:proofErr w:type="spellStart"/>
      <w:r>
        <w:t>sa</w:t>
      </w:r>
      <w:proofErr w:type="spellEnd"/>
      <w:r>
        <w:t>*(</w:t>
      </w:r>
      <w:proofErr w:type="spellStart"/>
      <w:r>
        <w:t>osi-ose-os_choose</w:t>
      </w:r>
      <w:proofErr w:type="spellEnd"/>
      <w:r>
        <w:t>))</w:t>
      </w:r>
    </w:p>
    <w:p w14:paraId="72275A0D" w14:textId="77777777" w:rsidR="00E37921" w:rsidRDefault="00E37921" w:rsidP="001F4570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neww</w:t>
      </w:r>
      <w:proofErr w:type="spellEnd"/>
      <w:r>
        <w:t xml:space="preserve">==3 or </w:t>
      </w:r>
      <w:proofErr w:type="spellStart"/>
      <w:r>
        <w:t>neww</w:t>
      </w:r>
      <w:proofErr w:type="spellEnd"/>
      <w:r>
        <w:t>==5:</w:t>
      </w:r>
    </w:p>
    <w:p w14:paraId="6AB6963D" w14:textId="77777777" w:rsidR="00E37921" w:rsidRDefault="00E37921" w:rsidP="001F4570">
      <w:pPr>
        <w:spacing w:after="0"/>
      </w:pPr>
      <w:r>
        <w:t xml:space="preserve">            </w:t>
      </w:r>
      <w:proofErr w:type="spellStart"/>
      <w:r>
        <w:t>hydrop</w:t>
      </w:r>
      <w:proofErr w:type="spellEnd"/>
      <w:r>
        <w:t>=4.0*km2*</w:t>
      </w:r>
      <w:proofErr w:type="spellStart"/>
      <w:r>
        <w:t>np.pi</w:t>
      </w:r>
      <w:proofErr w:type="spellEnd"/>
      <w:r>
        <w:t>*(rad/rad0-1)/(R*F)</w:t>
      </w:r>
    </w:p>
    <w:p w14:paraId="79AE8330" w14:textId="77777777" w:rsidR="00E37921" w:rsidRDefault="00E37921" w:rsidP="001F4570">
      <w:pPr>
        <w:spacing w:after="0"/>
      </w:pPr>
      <w:r>
        <w:t xml:space="preserve">            w2=</w:t>
      </w:r>
      <w:proofErr w:type="spellStart"/>
      <w:r>
        <w:t>w+dt</w:t>
      </w:r>
      <w:proofErr w:type="spellEnd"/>
      <w:r>
        <w:t>*(</w:t>
      </w:r>
      <w:proofErr w:type="spellStart"/>
      <w:r>
        <w:t>vw</w:t>
      </w:r>
      <w:proofErr w:type="spellEnd"/>
      <w:r>
        <w:t>*pw*</w:t>
      </w:r>
      <w:proofErr w:type="spellStart"/>
      <w:r>
        <w:t>sa</w:t>
      </w:r>
      <w:proofErr w:type="spellEnd"/>
      <w:r>
        <w:t>*(</w:t>
      </w:r>
      <w:proofErr w:type="spellStart"/>
      <w:r>
        <w:t>osi-ose-hydrop</w:t>
      </w:r>
      <w:proofErr w:type="spellEnd"/>
      <w:r>
        <w:t>))</w:t>
      </w:r>
    </w:p>
    <w:p w14:paraId="36EBD142" w14:textId="77777777" w:rsidR="00E37921" w:rsidRDefault="00E37921" w:rsidP="001F4570">
      <w:pPr>
        <w:spacing w:after="0"/>
      </w:pPr>
    </w:p>
    <w:p w14:paraId="0FC79E88" w14:textId="77777777" w:rsidR="00E37921" w:rsidRPr="00683532" w:rsidRDefault="00E37921" w:rsidP="001F4570">
      <w:pPr>
        <w:spacing w:after="0"/>
        <w:rPr>
          <w:highlight w:val="green"/>
        </w:rPr>
      </w:pPr>
      <w:r>
        <w:t xml:space="preserve">        </w:t>
      </w:r>
      <w:r w:rsidRPr="00683532">
        <w:rPr>
          <w:highlight w:val="green"/>
        </w:rPr>
        <w:t># correct ionic concentrations and surface area by volume change</w:t>
      </w:r>
    </w:p>
    <w:p w14:paraId="78197ACE" w14:textId="77777777" w:rsidR="00E37921" w:rsidRPr="00683532" w:rsidRDefault="00E37921" w:rsidP="001F4570">
      <w:pPr>
        <w:spacing w:after="0"/>
        <w:rPr>
          <w:highlight w:val="green"/>
        </w:rPr>
      </w:pPr>
      <w:r w:rsidRPr="00683532">
        <w:rPr>
          <w:highlight w:val="green"/>
        </w:rPr>
        <w:t xml:space="preserve">        </w:t>
      </w:r>
      <w:proofErr w:type="spellStart"/>
      <w:r w:rsidRPr="00683532">
        <w:rPr>
          <w:highlight w:val="green"/>
        </w:rPr>
        <w:t>na</w:t>
      </w:r>
      <w:proofErr w:type="spellEnd"/>
      <w:r w:rsidRPr="00683532">
        <w:rPr>
          <w:highlight w:val="green"/>
        </w:rPr>
        <w:t>=(</w:t>
      </w:r>
      <w:proofErr w:type="spellStart"/>
      <w:r w:rsidRPr="00683532">
        <w:rPr>
          <w:highlight w:val="green"/>
        </w:rPr>
        <w:t>na</w:t>
      </w:r>
      <w:proofErr w:type="spellEnd"/>
      <w:r w:rsidRPr="00683532">
        <w:rPr>
          <w:highlight w:val="green"/>
        </w:rPr>
        <w:t>*w)/w2</w:t>
      </w:r>
    </w:p>
    <w:p w14:paraId="048921E8" w14:textId="77777777" w:rsidR="00E37921" w:rsidRPr="00683532" w:rsidRDefault="00E37921" w:rsidP="001F4570">
      <w:pPr>
        <w:spacing w:after="0"/>
        <w:rPr>
          <w:highlight w:val="green"/>
        </w:rPr>
      </w:pPr>
      <w:r w:rsidRPr="00683532">
        <w:rPr>
          <w:highlight w:val="green"/>
        </w:rPr>
        <w:t xml:space="preserve">        k=(k*w)/w2</w:t>
      </w:r>
    </w:p>
    <w:p w14:paraId="1BE67882" w14:textId="77777777" w:rsidR="00E37921" w:rsidRPr="00683532" w:rsidRDefault="00E37921" w:rsidP="001F4570">
      <w:pPr>
        <w:spacing w:after="0"/>
        <w:rPr>
          <w:highlight w:val="green"/>
        </w:rPr>
      </w:pPr>
      <w:r w:rsidRPr="00683532">
        <w:rPr>
          <w:highlight w:val="green"/>
        </w:rPr>
        <w:t xml:space="preserve">        cl=(cl*w)/w2</w:t>
      </w:r>
    </w:p>
    <w:p w14:paraId="73A9C1AE" w14:textId="77777777" w:rsidR="00E37921" w:rsidRPr="00683532" w:rsidRDefault="00E37921" w:rsidP="001F4570">
      <w:pPr>
        <w:spacing w:after="0"/>
        <w:rPr>
          <w:highlight w:val="green"/>
        </w:rPr>
      </w:pPr>
      <w:r w:rsidRPr="00683532">
        <w:rPr>
          <w:highlight w:val="green"/>
        </w:rPr>
        <w:t xml:space="preserve">        x=(x*w)/w2</w:t>
      </w:r>
    </w:p>
    <w:p w14:paraId="527821BA" w14:textId="77777777" w:rsidR="00E37921" w:rsidRPr="00683532" w:rsidRDefault="00E37921" w:rsidP="001F4570">
      <w:pPr>
        <w:spacing w:after="0"/>
        <w:rPr>
          <w:highlight w:val="green"/>
        </w:rPr>
      </w:pPr>
      <w:r w:rsidRPr="00683532">
        <w:rPr>
          <w:highlight w:val="green"/>
        </w:rPr>
        <w:t xml:space="preserve">        </w:t>
      </w:r>
      <w:proofErr w:type="spellStart"/>
      <w:r w:rsidRPr="00683532">
        <w:rPr>
          <w:highlight w:val="green"/>
        </w:rPr>
        <w:t>xm</w:t>
      </w:r>
      <w:proofErr w:type="spellEnd"/>
      <w:r w:rsidRPr="00683532">
        <w:rPr>
          <w:highlight w:val="green"/>
        </w:rPr>
        <w:t>=(</w:t>
      </w:r>
      <w:proofErr w:type="spellStart"/>
      <w:r w:rsidRPr="00683532">
        <w:rPr>
          <w:highlight w:val="green"/>
        </w:rPr>
        <w:t>xm</w:t>
      </w:r>
      <w:proofErr w:type="spellEnd"/>
      <w:r w:rsidRPr="00683532">
        <w:rPr>
          <w:highlight w:val="green"/>
        </w:rPr>
        <w:t>*w)/w2</w:t>
      </w:r>
    </w:p>
    <w:p w14:paraId="65B2BD9A" w14:textId="77777777" w:rsidR="00E37921" w:rsidRPr="00683532" w:rsidRDefault="00E37921" w:rsidP="001F4570">
      <w:pPr>
        <w:spacing w:after="0"/>
        <w:rPr>
          <w:highlight w:val="green"/>
        </w:rPr>
      </w:pPr>
      <w:r w:rsidRPr="00683532">
        <w:rPr>
          <w:highlight w:val="green"/>
        </w:rPr>
        <w:t xml:space="preserve">        </w:t>
      </w:r>
      <w:proofErr w:type="spellStart"/>
      <w:r w:rsidRPr="00683532">
        <w:rPr>
          <w:highlight w:val="green"/>
        </w:rPr>
        <w:t>xtemp</w:t>
      </w:r>
      <w:proofErr w:type="spellEnd"/>
      <w:r w:rsidRPr="00683532">
        <w:rPr>
          <w:highlight w:val="green"/>
        </w:rPr>
        <w:t>=(</w:t>
      </w:r>
      <w:proofErr w:type="spellStart"/>
      <w:r w:rsidRPr="00683532">
        <w:rPr>
          <w:highlight w:val="green"/>
        </w:rPr>
        <w:t>xtemp</w:t>
      </w:r>
      <w:proofErr w:type="spellEnd"/>
      <w:r w:rsidRPr="00683532">
        <w:rPr>
          <w:highlight w:val="green"/>
        </w:rPr>
        <w:t>*w)/w2</w:t>
      </w:r>
    </w:p>
    <w:p w14:paraId="15209F67" w14:textId="77777777" w:rsidR="00E37921" w:rsidRPr="00683532" w:rsidRDefault="00E37921" w:rsidP="001F4570">
      <w:pPr>
        <w:spacing w:after="0"/>
        <w:rPr>
          <w:highlight w:val="green"/>
        </w:rPr>
      </w:pPr>
      <w:r w:rsidRPr="00683532">
        <w:rPr>
          <w:highlight w:val="green"/>
        </w:rPr>
        <w:t xml:space="preserve">        w=w2</w:t>
      </w:r>
    </w:p>
    <w:p w14:paraId="1F8FFFD2" w14:textId="77777777" w:rsidR="00E37921" w:rsidRDefault="00E37921" w:rsidP="001F4570">
      <w:pPr>
        <w:spacing w:after="0"/>
      </w:pPr>
      <w:r w:rsidRPr="00683532">
        <w:rPr>
          <w:highlight w:val="green"/>
        </w:rPr>
        <w:t xml:space="preserve">        </w:t>
      </w:r>
      <w:commentRangeStart w:id="58"/>
      <w:commentRangeStart w:id="59"/>
      <w:commentRangeStart w:id="60"/>
      <w:proofErr w:type="spellStart"/>
      <w:r w:rsidRPr="00683532">
        <w:rPr>
          <w:highlight w:val="green"/>
        </w:rPr>
        <w:t>sa</w:t>
      </w:r>
      <w:commentRangeEnd w:id="58"/>
      <w:proofErr w:type="spellEnd"/>
      <w:r w:rsidR="00F569DC" w:rsidRPr="00683532">
        <w:rPr>
          <w:rStyle w:val="CommentReference"/>
          <w:highlight w:val="green"/>
        </w:rPr>
        <w:commentReference w:id="58"/>
      </w:r>
      <w:commentRangeEnd w:id="59"/>
      <w:r w:rsidR="00F32D91">
        <w:rPr>
          <w:rStyle w:val="CommentReference"/>
        </w:rPr>
        <w:commentReference w:id="59"/>
      </w:r>
      <w:commentRangeEnd w:id="60"/>
      <w:r w:rsidR="00F32D91">
        <w:rPr>
          <w:rStyle w:val="CommentReference"/>
        </w:rPr>
        <w:commentReference w:id="60"/>
      </w:r>
      <w:r w:rsidRPr="00683532">
        <w:rPr>
          <w:highlight w:val="green"/>
        </w:rPr>
        <w:t>=2*</w:t>
      </w:r>
      <w:proofErr w:type="spellStart"/>
      <w:r w:rsidRPr="00683532">
        <w:rPr>
          <w:highlight w:val="green"/>
        </w:rPr>
        <w:t>np.pi</w:t>
      </w:r>
      <w:proofErr w:type="spellEnd"/>
      <w:r w:rsidRPr="00683532">
        <w:rPr>
          <w:highlight w:val="green"/>
        </w:rPr>
        <w:t>*rad*(length)</w:t>
      </w:r>
    </w:p>
    <w:p w14:paraId="7255E71D" w14:textId="77777777" w:rsidR="00E37921" w:rsidRDefault="00E37921" w:rsidP="001F4570">
      <w:pPr>
        <w:spacing w:after="0"/>
      </w:pPr>
      <w:r>
        <w:t xml:space="preserve">        </w:t>
      </w:r>
    </w:p>
    <w:p w14:paraId="64903CD8" w14:textId="0D41C27E" w:rsidR="00E37921" w:rsidRDefault="00E37921" w:rsidP="00A342B8">
      <w:pPr>
        <w:pStyle w:val="Heading3"/>
        <w:ind w:left="720"/>
      </w:pPr>
      <w:r>
        <w:t xml:space="preserve"> # methods of updating </w:t>
      </w:r>
      <w:proofErr w:type="spellStart"/>
      <w:r>
        <w:t>Ar</w:t>
      </w:r>
      <w:proofErr w:type="spellEnd"/>
      <w:r>
        <w:t xml:space="preserve"> constant (dependent on how the surface area changes for volume, by radius or length)</w:t>
      </w:r>
    </w:p>
    <w:p w14:paraId="0C7B074F" w14:textId="77777777" w:rsidR="00E37921" w:rsidRPr="00F569DC" w:rsidRDefault="00E37921" w:rsidP="001F4570">
      <w:pPr>
        <w:spacing w:after="0"/>
        <w:rPr>
          <w:highlight w:val="green"/>
        </w:rPr>
      </w:pPr>
      <w:r>
        <w:t xml:space="preserve">        </w:t>
      </w:r>
      <w:r w:rsidRPr="00F569DC">
        <w:rPr>
          <w:highlight w:val="green"/>
        </w:rPr>
        <w:t xml:space="preserve">if </w:t>
      </w:r>
      <w:proofErr w:type="spellStart"/>
      <w:r w:rsidRPr="00F569DC">
        <w:rPr>
          <w:highlight w:val="green"/>
        </w:rPr>
        <w:t>areascale</w:t>
      </w:r>
      <w:proofErr w:type="spellEnd"/>
      <w:r w:rsidRPr="00F569DC">
        <w:rPr>
          <w:highlight w:val="green"/>
        </w:rPr>
        <w:t>==1:</w:t>
      </w:r>
    </w:p>
    <w:p w14:paraId="66D41732" w14:textId="77777777" w:rsidR="00E37921" w:rsidRPr="00F569DC" w:rsidRDefault="0021265F" w:rsidP="001F4570">
      <w:pPr>
        <w:spacing w:after="0"/>
        <w:rPr>
          <w:highlight w:val="green"/>
        </w:rPr>
      </w:pPr>
      <w:commentRangeStart w:id="61"/>
      <w:commentRangeEnd w:id="61"/>
      <w:r w:rsidRPr="00F569DC">
        <w:rPr>
          <w:rStyle w:val="CommentReference"/>
          <w:highlight w:val="green"/>
        </w:rPr>
        <w:commentReference w:id="61"/>
      </w:r>
      <w:r w:rsidR="00E37921" w:rsidRPr="00F569DC">
        <w:rPr>
          <w:highlight w:val="green"/>
        </w:rPr>
        <w:t xml:space="preserve">            rad=</w:t>
      </w:r>
      <w:proofErr w:type="spellStart"/>
      <w:proofErr w:type="gramStart"/>
      <w:r w:rsidR="00E37921" w:rsidRPr="00F569DC">
        <w:rPr>
          <w:highlight w:val="green"/>
        </w:rPr>
        <w:t>np.sqrt</w:t>
      </w:r>
      <w:proofErr w:type="spellEnd"/>
      <w:proofErr w:type="gramEnd"/>
      <w:r w:rsidR="00E37921" w:rsidRPr="00F569DC">
        <w:rPr>
          <w:highlight w:val="green"/>
        </w:rPr>
        <w:t>(w/(</w:t>
      </w:r>
      <w:proofErr w:type="spellStart"/>
      <w:r w:rsidR="00E37921" w:rsidRPr="00F569DC">
        <w:rPr>
          <w:highlight w:val="green"/>
        </w:rPr>
        <w:t>np.pi</w:t>
      </w:r>
      <w:proofErr w:type="spellEnd"/>
      <w:r w:rsidR="00E37921" w:rsidRPr="00F569DC">
        <w:rPr>
          <w:highlight w:val="green"/>
        </w:rPr>
        <w:t>*length))</w:t>
      </w:r>
    </w:p>
    <w:p w14:paraId="718ACD86" w14:textId="77777777" w:rsidR="00E37921" w:rsidRPr="00F569DC" w:rsidRDefault="00E37921" w:rsidP="001F4570">
      <w:pPr>
        <w:spacing w:after="0"/>
        <w:rPr>
          <w:highlight w:val="green"/>
        </w:rPr>
      </w:pPr>
      <w:r w:rsidRPr="00F569DC">
        <w:rPr>
          <w:highlight w:val="green"/>
        </w:rPr>
        <w:t xml:space="preserve">            </w:t>
      </w:r>
      <w:proofErr w:type="spellStart"/>
      <w:r w:rsidRPr="00F569DC">
        <w:rPr>
          <w:highlight w:val="green"/>
        </w:rPr>
        <w:t>Ar</w:t>
      </w:r>
      <w:proofErr w:type="spellEnd"/>
      <w:r w:rsidRPr="00F569DC">
        <w:rPr>
          <w:highlight w:val="green"/>
        </w:rPr>
        <w:t>=</w:t>
      </w:r>
      <w:proofErr w:type="spellStart"/>
      <w:r w:rsidRPr="00F569DC">
        <w:rPr>
          <w:highlight w:val="green"/>
        </w:rPr>
        <w:t>sa</w:t>
      </w:r>
      <w:proofErr w:type="spellEnd"/>
      <w:r w:rsidRPr="00F569DC">
        <w:rPr>
          <w:highlight w:val="green"/>
        </w:rPr>
        <w:t>/w</w:t>
      </w:r>
    </w:p>
    <w:p w14:paraId="74FB9140" w14:textId="77777777" w:rsidR="00E37921" w:rsidRDefault="00E37921" w:rsidP="001F4570">
      <w:pPr>
        <w:spacing w:after="0"/>
      </w:pPr>
      <w:r w:rsidRPr="00F569DC">
        <w:rPr>
          <w:highlight w:val="green"/>
        </w:rPr>
        <w:t xml:space="preserve">            </w:t>
      </w:r>
      <w:proofErr w:type="spellStart"/>
      <w:r w:rsidRPr="00F569DC">
        <w:rPr>
          <w:highlight w:val="green"/>
        </w:rPr>
        <w:t>FinvCAr</w:t>
      </w:r>
      <w:proofErr w:type="spellEnd"/>
      <w:r w:rsidRPr="00F569DC">
        <w:rPr>
          <w:highlight w:val="green"/>
        </w:rPr>
        <w:t>=F/(C*</w:t>
      </w:r>
      <w:proofErr w:type="spellStart"/>
      <w:r w:rsidRPr="00F569DC">
        <w:rPr>
          <w:highlight w:val="green"/>
        </w:rPr>
        <w:t>Ar</w:t>
      </w:r>
      <w:proofErr w:type="spellEnd"/>
      <w:r w:rsidRPr="00F569DC">
        <w:rPr>
          <w:highlight w:val="green"/>
        </w:rPr>
        <w:t>)</w:t>
      </w:r>
    </w:p>
    <w:p w14:paraId="720042F3" w14:textId="77777777" w:rsidR="00E37921" w:rsidRDefault="00E37921" w:rsidP="001F4570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areascale</w:t>
      </w:r>
      <w:proofErr w:type="spellEnd"/>
      <w:r>
        <w:t>==0:</w:t>
      </w:r>
    </w:p>
    <w:p w14:paraId="0F156A7A" w14:textId="77777777" w:rsidR="00E37921" w:rsidRDefault="00E37921" w:rsidP="001F4570">
      <w:pPr>
        <w:spacing w:after="0"/>
      </w:pPr>
      <w:r>
        <w:t xml:space="preserve">            length=w/(</w:t>
      </w:r>
      <w:proofErr w:type="spellStart"/>
      <w:r>
        <w:t>np.pi</w:t>
      </w:r>
      <w:proofErr w:type="spellEnd"/>
      <w:r>
        <w:t>*rad**2)</w:t>
      </w:r>
    </w:p>
    <w:p w14:paraId="43A28A16" w14:textId="77777777" w:rsidR="00E37921" w:rsidRDefault="00E37921" w:rsidP="001F4570">
      <w:pPr>
        <w:spacing w:after="0"/>
      </w:pPr>
      <w:r>
        <w:t xml:space="preserve">            </w:t>
      </w:r>
    </w:p>
    <w:p w14:paraId="4D983792" w14:textId="77777777" w:rsidR="00E37921" w:rsidRDefault="00E37921" w:rsidP="001F4570">
      <w:pPr>
        <w:spacing w:after="0"/>
      </w:pPr>
      <w:r>
        <w:t xml:space="preserve">        t+=dt</w:t>
      </w:r>
    </w:p>
    <w:p w14:paraId="6398C41D" w14:textId="77777777" w:rsidR="00E37921" w:rsidRDefault="00E37921" w:rsidP="001F4570">
      <w:pPr>
        <w:spacing w:after="0"/>
      </w:pPr>
      <w:r>
        <w:t xml:space="preserve">        </w:t>
      </w:r>
    </w:p>
    <w:p w14:paraId="76A871D6" w14:textId="77777777" w:rsidR="00E37921" w:rsidRDefault="00E37921" w:rsidP="00A342B8">
      <w:pPr>
        <w:pStyle w:val="Heading3"/>
      </w:pPr>
      <w:r>
        <w:t xml:space="preserve">    #plot if asked</w:t>
      </w:r>
    </w:p>
    <w:p w14:paraId="37240EC3" w14:textId="77777777" w:rsidR="00E37921" w:rsidRDefault="00E37921" w:rsidP="000C08C8">
      <w:pPr>
        <w:spacing w:after="0" w:line="240" w:lineRule="auto"/>
      </w:pPr>
      <w:r>
        <w:t xml:space="preserve">    if graph==1:</w:t>
      </w:r>
    </w:p>
    <w:p w14:paraId="7D571798" w14:textId="77777777" w:rsidR="00E37921" w:rsidRDefault="00E37921" w:rsidP="000C08C8">
      <w:pPr>
        <w:spacing w:after="0" w:line="240" w:lineRule="auto"/>
      </w:pPr>
      <w:r>
        <w:t xml:space="preserve">        </w:t>
      </w:r>
      <w:proofErr w:type="spellStart"/>
      <w:r>
        <w:t>gs</w:t>
      </w:r>
      <w:proofErr w:type="spellEnd"/>
      <w:r>
        <w:t xml:space="preserve"> = </w:t>
      </w:r>
      <w:proofErr w:type="spellStart"/>
      <w:proofErr w:type="gramStart"/>
      <w:r>
        <w:t>gridspec.GridSpec</w:t>
      </w:r>
      <w:proofErr w:type="spellEnd"/>
      <w:proofErr w:type="gramEnd"/>
      <w:r>
        <w:t xml:space="preserve">(3, 1, </w:t>
      </w:r>
      <w:proofErr w:type="spellStart"/>
      <w:r>
        <w:t>height_ratios</w:t>
      </w:r>
      <w:proofErr w:type="spellEnd"/>
      <w:r>
        <w:t xml:space="preserve">=[1.5, 1, 1]) </w:t>
      </w:r>
    </w:p>
    <w:p w14:paraId="11310A5F" w14:textId="77777777" w:rsidR="00E37921" w:rsidRDefault="00E37921" w:rsidP="000C08C8">
      <w:pPr>
        <w:spacing w:after="0" w:line="240" w:lineRule="auto"/>
      </w:pPr>
      <w:r>
        <w:t xml:space="preserve">       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2167A492" w14:textId="77777777" w:rsidR="00E37921" w:rsidRDefault="00E37921" w:rsidP="000C08C8">
      <w:pPr>
        <w:spacing w:after="0" w:line="240" w:lineRule="auto"/>
      </w:pPr>
      <w:r>
        <w:t xml:space="preserve">        a0=</w:t>
      </w:r>
      <w:proofErr w:type="spellStart"/>
      <w:r>
        <w:t>plt.subplot</w:t>
      </w:r>
      <w:proofErr w:type="spellEnd"/>
      <w:r>
        <w:t>(</w:t>
      </w:r>
      <w:proofErr w:type="spellStart"/>
      <w:proofErr w:type="gramStart"/>
      <w:r>
        <w:t>gs</w:t>
      </w:r>
      <w:proofErr w:type="spellEnd"/>
      <w:r>
        <w:t>[</w:t>
      </w:r>
      <w:proofErr w:type="gramEnd"/>
      <w:r>
        <w:t>0])</w:t>
      </w:r>
    </w:p>
    <w:p w14:paraId="20214883" w14:textId="77777777" w:rsidR="00E37921" w:rsidRDefault="00E37921" w:rsidP="000C08C8">
      <w:pPr>
        <w:spacing w:after="0" w:line="240" w:lineRule="auto"/>
      </w:pPr>
      <w:r>
        <w:t xml:space="preserve">        a</w:t>
      </w:r>
      <w:proofErr w:type="gramStart"/>
      <w:r>
        <w:t>0.plot</w:t>
      </w:r>
      <w:proofErr w:type="gramEnd"/>
      <w:r>
        <w:t xml:space="preserve"> (time,Cl2,color=</w:t>
      </w:r>
      <w:proofErr w:type="spellStart"/>
      <w:r>
        <w:t>clcolor</w:t>
      </w:r>
      <w:proofErr w:type="spellEnd"/>
      <w:r>
        <w:t>)</w:t>
      </w:r>
    </w:p>
    <w:p w14:paraId="37E78A67" w14:textId="77777777" w:rsidR="00E37921" w:rsidRDefault="00E37921" w:rsidP="000C08C8">
      <w:pPr>
        <w:spacing w:after="0" w:line="240" w:lineRule="auto"/>
      </w:pPr>
      <w:r>
        <w:t xml:space="preserve">        a</w:t>
      </w:r>
      <w:proofErr w:type="gramStart"/>
      <w:r>
        <w:t>0.plot</w:t>
      </w:r>
      <w:proofErr w:type="gramEnd"/>
      <w:r>
        <w:t>(time,K2,color=</w:t>
      </w:r>
      <w:proofErr w:type="spellStart"/>
      <w:r>
        <w:t>kcolor</w:t>
      </w:r>
      <w:proofErr w:type="spellEnd"/>
      <w:r>
        <w:t>)</w:t>
      </w:r>
    </w:p>
    <w:p w14:paraId="48B56FD4" w14:textId="77777777" w:rsidR="00E37921" w:rsidRDefault="00E37921" w:rsidP="000C08C8">
      <w:pPr>
        <w:spacing w:after="0" w:line="240" w:lineRule="auto"/>
      </w:pPr>
      <w:r>
        <w:t xml:space="preserve">        a</w:t>
      </w:r>
      <w:proofErr w:type="gramStart"/>
      <w:r>
        <w:t>0.plot</w:t>
      </w:r>
      <w:proofErr w:type="gramEnd"/>
      <w:r>
        <w:t>(time,X2,color=</w:t>
      </w:r>
      <w:proofErr w:type="spellStart"/>
      <w:r>
        <w:t>xcolor</w:t>
      </w:r>
      <w:proofErr w:type="spellEnd"/>
      <w:r>
        <w:t>)</w:t>
      </w:r>
    </w:p>
    <w:p w14:paraId="738FECC2" w14:textId="77777777" w:rsidR="00E37921" w:rsidRDefault="00E37921" w:rsidP="000C08C8">
      <w:pPr>
        <w:spacing w:after="0" w:line="240" w:lineRule="auto"/>
      </w:pPr>
      <w:r>
        <w:t xml:space="preserve">        a</w:t>
      </w:r>
      <w:proofErr w:type="gramStart"/>
      <w:r>
        <w:t>0.plot</w:t>
      </w:r>
      <w:proofErr w:type="gramEnd"/>
      <w:r>
        <w:t>(time,Na2,color=</w:t>
      </w:r>
      <w:proofErr w:type="spellStart"/>
      <w:r>
        <w:t>nacolor</w:t>
      </w:r>
      <w:proofErr w:type="spellEnd"/>
      <w:r>
        <w:t>)</w:t>
      </w:r>
    </w:p>
    <w:p w14:paraId="737AB906" w14:textId="77777777" w:rsidR="00E37921" w:rsidRDefault="00E37921" w:rsidP="000C08C8">
      <w:pPr>
        <w:spacing w:after="0" w:line="240" w:lineRule="auto"/>
      </w:pPr>
      <w:r>
        <w:t xml:space="preserve">        a1=</w:t>
      </w:r>
      <w:proofErr w:type="spellStart"/>
      <w:r>
        <w:t>plt.subplot</w:t>
      </w:r>
      <w:proofErr w:type="spellEnd"/>
      <w:r>
        <w:t>(</w:t>
      </w:r>
      <w:proofErr w:type="spellStart"/>
      <w:proofErr w:type="gramStart"/>
      <w:r>
        <w:t>gs</w:t>
      </w:r>
      <w:proofErr w:type="spellEnd"/>
      <w:r>
        <w:t>[</w:t>
      </w:r>
      <w:proofErr w:type="gramEnd"/>
      <w:r>
        <w:t>1])</w:t>
      </w:r>
    </w:p>
    <w:p w14:paraId="46190068" w14:textId="77777777" w:rsidR="00E37921" w:rsidRDefault="00E37921" w:rsidP="000C08C8">
      <w:pPr>
        <w:spacing w:after="0" w:line="240" w:lineRule="auto"/>
      </w:pPr>
      <w:r>
        <w:t xml:space="preserve">        a</w:t>
      </w:r>
      <w:proofErr w:type="gramStart"/>
      <w:r>
        <w:t>1.plot</w:t>
      </w:r>
      <w:proofErr w:type="gramEnd"/>
      <w:r>
        <w:t>(</w:t>
      </w:r>
      <w:proofErr w:type="spellStart"/>
      <w:r>
        <w:t>time,Vm,'k</w:t>
      </w:r>
      <w:proofErr w:type="spellEnd"/>
      <w:r>
        <w:t>')</w:t>
      </w:r>
    </w:p>
    <w:p w14:paraId="48317EE8" w14:textId="77777777" w:rsidR="00E37921" w:rsidRDefault="00E37921" w:rsidP="000C08C8">
      <w:pPr>
        <w:spacing w:after="0" w:line="240" w:lineRule="auto"/>
      </w:pPr>
      <w:r>
        <w:t xml:space="preserve">        a</w:t>
      </w:r>
      <w:proofErr w:type="gramStart"/>
      <w:r>
        <w:t>1.plot</w:t>
      </w:r>
      <w:proofErr w:type="gramEnd"/>
      <w:r>
        <w:t xml:space="preserve"> (</w:t>
      </w:r>
      <w:proofErr w:type="spellStart"/>
      <w:r>
        <w:t>time,Cl,color</w:t>
      </w:r>
      <w:proofErr w:type="spellEnd"/>
      <w:r>
        <w:t>=</w:t>
      </w:r>
      <w:proofErr w:type="spellStart"/>
      <w:r>
        <w:t>clcolor</w:t>
      </w:r>
      <w:proofErr w:type="spellEnd"/>
      <w:r>
        <w:t>)</w:t>
      </w:r>
    </w:p>
    <w:p w14:paraId="2DDE5E0D" w14:textId="77777777" w:rsidR="00E37921" w:rsidRDefault="00E37921" w:rsidP="000C08C8">
      <w:pPr>
        <w:spacing w:after="0" w:line="240" w:lineRule="auto"/>
      </w:pPr>
      <w:r>
        <w:t xml:space="preserve">        a</w:t>
      </w:r>
      <w:proofErr w:type="gramStart"/>
      <w:r>
        <w:t>1.plot</w:t>
      </w:r>
      <w:proofErr w:type="gramEnd"/>
      <w:r>
        <w:t>(</w:t>
      </w:r>
      <w:proofErr w:type="spellStart"/>
      <w:r>
        <w:t>time,K,color</w:t>
      </w:r>
      <w:proofErr w:type="spellEnd"/>
      <w:r>
        <w:t>=</w:t>
      </w:r>
      <w:proofErr w:type="spellStart"/>
      <w:r>
        <w:t>kcolor</w:t>
      </w:r>
      <w:proofErr w:type="spellEnd"/>
      <w:r>
        <w:t>)</w:t>
      </w:r>
    </w:p>
    <w:p w14:paraId="46CAF569" w14:textId="77777777" w:rsidR="00E37921" w:rsidRDefault="00E37921" w:rsidP="000C08C8">
      <w:pPr>
        <w:spacing w:after="0" w:line="240" w:lineRule="auto"/>
      </w:pPr>
      <w:r>
        <w:t xml:space="preserve">        a2=</w:t>
      </w:r>
      <w:proofErr w:type="spellStart"/>
      <w:r>
        <w:t>plt.subplot</w:t>
      </w:r>
      <w:proofErr w:type="spellEnd"/>
      <w:r>
        <w:t>(</w:t>
      </w:r>
      <w:proofErr w:type="spellStart"/>
      <w:proofErr w:type="gramStart"/>
      <w:r>
        <w:t>gs</w:t>
      </w:r>
      <w:proofErr w:type="spellEnd"/>
      <w:r>
        <w:t>[</w:t>
      </w:r>
      <w:proofErr w:type="gramEnd"/>
      <w:r>
        <w:t>2])</w:t>
      </w:r>
    </w:p>
    <w:p w14:paraId="73358B11" w14:textId="77777777" w:rsidR="00E37921" w:rsidRDefault="00E37921" w:rsidP="000C08C8">
      <w:pPr>
        <w:spacing w:after="0" w:line="240" w:lineRule="auto"/>
      </w:pPr>
      <w:r>
        <w:t xml:space="preserve">        a</w:t>
      </w:r>
      <w:proofErr w:type="gramStart"/>
      <w:r>
        <w:t>2.plot</w:t>
      </w:r>
      <w:proofErr w:type="gramEnd"/>
      <w:r>
        <w:t>(</w:t>
      </w:r>
      <w:proofErr w:type="spellStart"/>
      <w:r>
        <w:t>time,W,color</w:t>
      </w:r>
      <w:proofErr w:type="spellEnd"/>
      <w:r>
        <w:t>=</w:t>
      </w:r>
      <w:proofErr w:type="spellStart"/>
      <w:r>
        <w:t>wcolor,label</w:t>
      </w:r>
      <w:proofErr w:type="spellEnd"/>
      <w:r>
        <w:t>='relative volume')</w:t>
      </w:r>
    </w:p>
    <w:p w14:paraId="682507C8" w14:textId="77777777" w:rsidR="00E37921" w:rsidRDefault="00E37921" w:rsidP="000C08C8">
      <w:pPr>
        <w:spacing w:after="0" w:line="240" w:lineRule="auto"/>
      </w:pPr>
      <w:r>
        <w:t xml:space="preserve">        #</w:t>
      </w:r>
      <w:proofErr w:type="spellStart"/>
      <w:proofErr w:type="gramStart"/>
      <w:r>
        <w:t>plt.savefig</w:t>
      </w:r>
      <w:proofErr w:type="spellEnd"/>
      <w:proofErr w:type="gramEnd"/>
      <w:r>
        <w:t>('</w:t>
      </w:r>
      <w:proofErr w:type="spellStart"/>
      <w:r>
        <w:t>kcl_concs.eps</w:t>
      </w:r>
      <w:proofErr w:type="spellEnd"/>
      <w:r>
        <w:t>')</w:t>
      </w:r>
    </w:p>
    <w:p w14:paraId="6FA86031" w14:textId="77777777" w:rsidR="00E37921" w:rsidRDefault="00E37921" w:rsidP="000C08C8">
      <w:pPr>
        <w:spacing w:after="0" w:line="240" w:lineRule="auto"/>
      </w:pPr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97F1E28" w14:textId="77777777" w:rsidR="00E37921" w:rsidRDefault="00E37921" w:rsidP="000C08C8">
      <w:pPr>
        <w:spacing w:after="0" w:line="240" w:lineRule="auto"/>
      </w:pPr>
      <w:r>
        <w:lastRenderedPageBreak/>
        <w:t xml:space="preserve">        </w:t>
      </w:r>
    </w:p>
    <w:p w14:paraId="0CB49CCE" w14:textId="77777777" w:rsidR="00E37921" w:rsidRDefault="00E37921" w:rsidP="000C08C8">
      <w:pPr>
        <w:spacing w:after="0" w:line="240" w:lineRule="auto"/>
      </w:pPr>
      <w:r>
        <w:t xml:space="preserve">    if graph==2:</w:t>
      </w:r>
    </w:p>
    <w:p w14:paraId="07F04E20" w14:textId="77777777" w:rsidR="00E37921" w:rsidRDefault="00E37921" w:rsidP="000C08C8">
      <w:pPr>
        <w:spacing w:after="0" w:line="240" w:lineRule="auto"/>
      </w:pPr>
      <w:r>
        <w:t xml:space="preserve">        a</w:t>
      </w:r>
      <w:proofErr w:type="gramStart"/>
      <w:r>
        <w:t>0.plot</w:t>
      </w:r>
      <w:proofErr w:type="gramEnd"/>
      <w:r>
        <w:t xml:space="preserve"> (time,Cl2,color=</w:t>
      </w:r>
      <w:proofErr w:type="spellStart"/>
      <w:r>
        <w:t>clcolor,linestyle</w:t>
      </w:r>
      <w:proofErr w:type="spellEnd"/>
      <w:r>
        <w:t>=ls)</w:t>
      </w:r>
    </w:p>
    <w:p w14:paraId="28F1D973" w14:textId="77777777" w:rsidR="00E37921" w:rsidRDefault="00E37921" w:rsidP="000C08C8">
      <w:pPr>
        <w:spacing w:after="0" w:line="240" w:lineRule="auto"/>
      </w:pPr>
      <w:r>
        <w:t xml:space="preserve">        a</w:t>
      </w:r>
      <w:proofErr w:type="gramStart"/>
      <w:r>
        <w:t>0.plot</w:t>
      </w:r>
      <w:proofErr w:type="gramEnd"/>
      <w:r>
        <w:t>(time,K2,color=</w:t>
      </w:r>
      <w:proofErr w:type="spellStart"/>
      <w:r>
        <w:t>kcolor,linestyle</w:t>
      </w:r>
      <w:proofErr w:type="spellEnd"/>
      <w:r>
        <w:t>=ls)</w:t>
      </w:r>
    </w:p>
    <w:p w14:paraId="612FD09D" w14:textId="77777777" w:rsidR="00E37921" w:rsidRDefault="00E37921" w:rsidP="000C08C8">
      <w:pPr>
        <w:spacing w:after="0" w:line="240" w:lineRule="auto"/>
      </w:pPr>
      <w:r>
        <w:t xml:space="preserve">        a</w:t>
      </w:r>
      <w:proofErr w:type="gramStart"/>
      <w:r>
        <w:t>0.plot</w:t>
      </w:r>
      <w:proofErr w:type="gramEnd"/>
      <w:r>
        <w:t>(time,X2,color=</w:t>
      </w:r>
      <w:proofErr w:type="spellStart"/>
      <w:r>
        <w:t>xcolor,linestyle</w:t>
      </w:r>
      <w:proofErr w:type="spellEnd"/>
      <w:r>
        <w:t>=ls)</w:t>
      </w:r>
    </w:p>
    <w:p w14:paraId="02630DF3" w14:textId="77777777" w:rsidR="00E37921" w:rsidRDefault="00E37921" w:rsidP="000C08C8">
      <w:pPr>
        <w:spacing w:after="0" w:line="240" w:lineRule="auto"/>
      </w:pPr>
      <w:r>
        <w:t xml:space="preserve">        a</w:t>
      </w:r>
      <w:proofErr w:type="gramStart"/>
      <w:r>
        <w:t>0.plot</w:t>
      </w:r>
      <w:proofErr w:type="gramEnd"/>
      <w:r>
        <w:t>(time,Na2,color=</w:t>
      </w:r>
      <w:proofErr w:type="spellStart"/>
      <w:r>
        <w:t>nacolor,linestyle</w:t>
      </w:r>
      <w:proofErr w:type="spellEnd"/>
      <w:r>
        <w:t>=ls)</w:t>
      </w:r>
    </w:p>
    <w:p w14:paraId="2D1AE0DF" w14:textId="77777777" w:rsidR="00E37921" w:rsidRDefault="00E37921" w:rsidP="000C08C8">
      <w:pPr>
        <w:spacing w:after="0" w:line="240" w:lineRule="auto"/>
      </w:pPr>
      <w:r>
        <w:t xml:space="preserve">        a</w:t>
      </w:r>
      <w:proofErr w:type="gramStart"/>
      <w:r>
        <w:t>1.plot</w:t>
      </w:r>
      <w:proofErr w:type="gramEnd"/>
      <w:r>
        <w:t>(</w:t>
      </w:r>
      <w:proofErr w:type="spellStart"/>
      <w:r>
        <w:t>time,Vm,'k</w:t>
      </w:r>
      <w:proofErr w:type="spellEnd"/>
      <w:r>
        <w:t>')</w:t>
      </w:r>
    </w:p>
    <w:p w14:paraId="7B318A53" w14:textId="77777777" w:rsidR="00E37921" w:rsidRDefault="00E37921" w:rsidP="000C08C8">
      <w:pPr>
        <w:spacing w:after="0" w:line="240" w:lineRule="auto"/>
      </w:pPr>
      <w:r>
        <w:t xml:space="preserve">        a</w:t>
      </w:r>
      <w:proofErr w:type="gramStart"/>
      <w:r>
        <w:t>1.plot</w:t>
      </w:r>
      <w:proofErr w:type="gramEnd"/>
      <w:r>
        <w:t xml:space="preserve"> (</w:t>
      </w:r>
      <w:proofErr w:type="spellStart"/>
      <w:r>
        <w:t>time,Cl,color</w:t>
      </w:r>
      <w:proofErr w:type="spellEnd"/>
      <w:r>
        <w:t>=</w:t>
      </w:r>
      <w:proofErr w:type="spellStart"/>
      <w:r>
        <w:t>clcolor,linestyle</w:t>
      </w:r>
      <w:proofErr w:type="spellEnd"/>
      <w:r>
        <w:t>=ls)</w:t>
      </w:r>
    </w:p>
    <w:p w14:paraId="369495A7" w14:textId="77777777" w:rsidR="00E37921" w:rsidRDefault="00E37921" w:rsidP="000C08C8">
      <w:pPr>
        <w:spacing w:after="0" w:line="240" w:lineRule="auto"/>
      </w:pPr>
      <w:r>
        <w:t xml:space="preserve">        a</w:t>
      </w:r>
      <w:proofErr w:type="gramStart"/>
      <w:r>
        <w:t>1.plot</w:t>
      </w:r>
      <w:proofErr w:type="gramEnd"/>
      <w:r>
        <w:t>(</w:t>
      </w:r>
      <w:proofErr w:type="spellStart"/>
      <w:r>
        <w:t>time,K,color</w:t>
      </w:r>
      <w:proofErr w:type="spellEnd"/>
      <w:r>
        <w:t>=</w:t>
      </w:r>
      <w:proofErr w:type="spellStart"/>
      <w:r>
        <w:t>kcolor,linestyle</w:t>
      </w:r>
      <w:proofErr w:type="spellEnd"/>
      <w:r>
        <w:t>=ls)</w:t>
      </w:r>
    </w:p>
    <w:p w14:paraId="7D3DF91D" w14:textId="77777777" w:rsidR="00E37921" w:rsidRDefault="00E37921" w:rsidP="000C08C8">
      <w:pPr>
        <w:spacing w:after="0" w:line="240" w:lineRule="auto"/>
      </w:pPr>
      <w:r>
        <w:t xml:space="preserve">        a</w:t>
      </w:r>
      <w:proofErr w:type="gramStart"/>
      <w:r>
        <w:t>2.plot</w:t>
      </w:r>
      <w:proofErr w:type="gramEnd"/>
      <w:r>
        <w:t>(</w:t>
      </w:r>
      <w:proofErr w:type="spellStart"/>
      <w:r>
        <w:t>time,W,color</w:t>
      </w:r>
      <w:proofErr w:type="spellEnd"/>
      <w:r>
        <w:t>=</w:t>
      </w:r>
      <w:proofErr w:type="spellStart"/>
      <w:r>
        <w:t>wcolor,label</w:t>
      </w:r>
      <w:proofErr w:type="spellEnd"/>
      <w:r>
        <w:t>='relative volume',</w:t>
      </w:r>
      <w:proofErr w:type="spellStart"/>
      <w:r>
        <w:t>linestyle</w:t>
      </w:r>
      <w:proofErr w:type="spellEnd"/>
      <w:r>
        <w:t>=ls)</w:t>
      </w:r>
    </w:p>
    <w:p w14:paraId="4D8AB862" w14:textId="77777777" w:rsidR="00E37921" w:rsidRDefault="00E37921" w:rsidP="000C08C8">
      <w:pPr>
        <w:spacing w:after="0" w:line="240" w:lineRule="auto"/>
      </w:pPr>
      <w:r>
        <w:t xml:space="preserve">        #</w:t>
      </w:r>
      <w:proofErr w:type="spellStart"/>
      <w:proofErr w:type="gramStart"/>
      <w:r>
        <w:t>plt.savefig</w:t>
      </w:r>
      <w:proofErr w:type="spellEnd"/>
      <w:proofErr w:type="gramEnd"/>
      <w:r>
        <w:t>(title)</w:t>
      </w:r>
    </w:p>
    <w:p w14:paraId="5DD06257" w14:textId="77777777" w:rsidR="00E37921" w:rsidRDefault="00E37921" w:rsidP="000C08C8">
      <w:pPr>
        <w:spacing w:after="0" w:line="240" w:lineRule="auto"/>
      </w:pPr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E597C2C" w14:textId="77777777" w:rsidR="00E37921" w:rsidRDefault="00E37921" w:rsidP="000C08C8">
      <w:pPr>
        <w:spacing w:after="0" w:line="240" w:lineRule="auto"/>
      </w:pPr>
      <w:r>
        <w:t xml:space="preserve">    </w:t>
      </w:r>
    </w:p>
    <w:p w14:paraId="69FD7248" w14:textId="77777777" w:rsidR="00E37921" w:rsidRDefault="00E37921" w:rsidP="000C08C8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na</w:t>
      </w:r>
      <w:proofErr w:type="spellEnd"/>
      <w:r>
        <w:t xml:space="preserve">', </w:t>
      </w:r>
      <w:proofErr w:type="spellStart"/>
      <w:r>
        <w:t>na</w:t>
      </w:r>
      <w:proofErr w:type="spellEnd"/>
      <w:r>
        <w:t>, 'k', k, 'cl', cl, 'x', x, '</w:t>
      </w:r>
      <w:proofErr w:type="spellStart"/>
      <w:r>
        <w:t>vm</w:t>
      </w:r>
      <w:proofErr w:type="spellEnd"/>
      <w:r>
        <w:t>', V, '</w:t>
      </w:r>
      <w:proofErr w:type="spellStart"/>
      <w:r>
        <w:t>cle</w:t>
      </w:r>
      <w:proofErr w:type="spellEnd"/>
      <w:r>
        <w:t xml:space="preserve">', </w:t>
      </w:r>
      <w:proofErr w:type="spellStart"/>
      <w:r>
        <w:t>cle</w:t>
      </w:r>
      <w:proofErr w:type="spellEnd"/>
      <w:r>
        <w:t>, '</w:t>
      </w:r>
      <w:proofErr w:type="spellStart"/>
      <w:r>
        <w:t>ose</w:t>
      </w:r>
      <w:proofErr w:type="spellEnd"/>
      <w:r>
        <w:t xml:space="preserve">', </w:t>
      </w:r>
      <w:proofErr w:type="spellStart"/>
      <w:r>
        <w:t>ose</w:t>
      </w:r>
      <w:proofErr w:type="spellEnd"/>
      <w:r>
        <w:t>, '</w:t>
      </w:r>
      <w:proofErr w:type="spellStart"/>
      <w:r>
        <w:t>osi</w:t>
      </w:r>
      <w:proofErr w:type="spellEnd"/>
      <w:r>
        <w:t xml:space="preserve">', </w:t>
      </w:r>
      <w:proofErr w:type="spellStart"/>
      <w:r>
        <w:t>osi</w:t>
      </w:r>
      <w:proofErr w:type="spellEnd"/>
      <w:r>
        <w:t>, '</w:t>
      </w:r>
      <w:proofErr w:type="spellStart"/>
      <w:r>
        <w:t>deltx</w:t>
      </w:r>
      <w:proofErr w:type="spellEnd"/>
      <w:r>
        <w:t>', x*w-</w:t>
      </w:r>
      <w:proofErr w:type="spellStart"/>
      <w:r>
        <w:t>xinit</w:t>
      </w:r>
      <w:proofErr w:type="spellEnd"/>
      <w:r>
        <w:t>*w1)</w:t>
      </w:r>
    </w:p>
    <w:p w14:paraId="3B162D3E" w14:textId="77777777" w:rsidR="00E37921" w:rsidRDefault="00E37921" w:rsidP="000C08C8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'w', w, 'radius', rad, 'z', z)</w:t>
      </w:r>
    </w:p>
    <w:p w14:paraId="5CD26B61" w14:textId="77777777" w:rsidR="00E37921" w:rsidRDefault="00E37921" w:rsidP="000C08C8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ecl</w:t>
      </w:r>
      <w:proofErr w:type="spellEnd"/>
      <w:r>
        <w:t>', Cl[-1])</w:t>
      </w:r>
    </w:p>
    <w:p w14:paraId="0F6E4980" w14:textId="77777777" w:rsidR="00E37921" w:rsidRDefault="00E37921" w:rsidP="000C08C8">
      <w:pPr>
        <w:spacing w:after="0" w:line="240" w:lineRule="auto"/>
      </w:pPr>
      <w:r>
        <w:t xml:space="preserve">    return </w:t>
      </w:r>
      <w:proofErr w:type="spellStart"/>
      <w:r>
        <w:t>na</w:t>
      </w:r>
      <w:proofErr w:type="spellEnd"/>
      <w:r>
        <w:t xml:space="preserve">, k, cl, x, V, Na[-1], K[-1], Cl[-1], X[-1], Vm[-1], W, time, Na, K, Cl, X, Vm, Cl2, Na2, K2, X2, w, </w:t>
      </w:r>
      <w:proofErr w:type="spellStart"/>
      <w:r>
        <w:t>z_delt</w:t>
      </w:r>
      <w:proofErr w:type="spellEnd"/>
      <w:r>
        <w:t xml:space="preserve">, </w:t>
      </w:r>
      <w:proofErr w:type="spellStart"/>
      <w:r>
        <w:t>xe_delt</w:t>
      </w:r>
      <w:proofErr w:type="spellEnd"/>
      <w:r>
        <w:t xml:space="preserve">, </w:t>
      </w:r>
      <w:proofErr w:type="spellStart"/>
      <w:r>
        <w:t>gkcc_delt</w:t>
      </w:r>
      <w:proofErr w:type="spellEnd"/>
      <w:r>
        <w:t xml:space="preserve">, a0, a1, a2, </w:t>
      </w:r>
      <w:proofErr w:type="spellStart"/>
      <w:r>
        <w:t>naflux</w:t>
      </w:r>
      <w:proofErr w:type="spellEnd"/>
      <w:r>
        <w:t xml:space="preserve">, </w:t>
      </w:r>
      <w:proofErr w:type="spellStart"/>
      <w:r>
        <w:t>kflux</w:t>
      </w:r>
      <w:proofErr w:type="spellEnd"/>
      <w:r>
        <w:t xml:space="preserve">, </w:t>
      </w:r>
      <w:proofErr w:type="spellStart"/>
      <w:r>
        <w:t>clflux</w:t>
      </w:r>
      <w:proofErr w:type="spellEnd"/>
      <w:r>
        <w:t xml:space="preserve">, </w:t>
      </w:r>
      <w:proofErr w:type="spellStart"/>
      <w:r>
        <w:t>wflux</w:t>
      </w:r>
      <w:proofErr w:type="spellEnd"/>
      <w:r>
        <w:t xml:space="preserve">, </w:t>
      </w:r>
      <w:proofErr w:type="spellStart"/>
      <w:r>
        <w:t>Xflux</w:t>
      </w:r>
      <w:proofErr w:type="spellEnd"/>
      <w:r>
        <w:t>, np.log10(</w:t>
      </w:r>
      <w:proofErr w:type="spellStart"/>
      <w:r>
        <w:t>jp</w:t>
      </w:r>
      <w:proofErr w:type="spellEnd"/>
      <w:r>
        <w:t xml:space="preserve">*F), </w:t>
      </w:r>
      <w:proofErr w:type="spellStart"/>
      <w:r>
        <w:t>osi</w:t>
      </w:r>
      <w:proofErr w:type="spellEnd"/>
      <w:r>
        <w:t xml:space="preserve">, </w:t>
      </w:r>
      <w:proofErr w:type="spellStart"/>
      <w:r>
        <w:t>ose</w:t>
      </w:r>
      <w:proofErr w:type="spellEnd"/>
    </w:p>
    <w:p w14:paraId="15065E23" w14:textId="6896DFD9" w:rsidR="00E37921" w:rsidRDefault="00E37921" w:rsidP="000C08C8">
      <w:pPr>
        <w:spacing w:after="0" w:line="240" w:lineRule="auto"/>
      </w:pPr>
    </w:p>
    <w:p w14:paraId="7F166DA8" w14:textId="47CAE7C3" w:rsidR="000C08C8" w:rsidRDefault="000C08C8" w:rsidP="000C08C8">
      <w:pPr>
        <w:pStyle w:val="Heading1"/>
        <w:spacing w:line="240" w:lineRule="auto"/>
      </w:pPr>
      <w:r>
        <w:t>FIGURE 1B</w:t>
      </w:r>
    </w:p>
    <w:p w14:paraId="4C1F8110" w14:textId="07162622" w:rsidR="00D2767E" w:rsidRDefault="00D2767E" w:rsidP="000C08C8">
      <w:pPr>
        <w:spacing w:after="0" w:line="240" w:lineRule="auto"/>
      </w:pPr>
    </w:p>
    <w:p w14:paraId="489D8AF6" w14:textId="77777777" w:rsidR="000C08C8" w:rsidRDefault="000C08C8" w:rsidP="000C08C8">
      <w:pPr>
        <w:spacing w:after="0" w:line="240" w:lineRule="auto"/>
      </w:pPr>
      <w:r>
        <w:t>def f1b(</w:t>
      </w:r>
      <w:proofErr w:type="spellStart"/>
      <w:r>
        <w:t>init_cl</w:t>
      </w:r>
      <w:proofErr w:type="spellEnd"/>
      <w:r>
        <w:t>=[1e-3,15e-3,50e-3,90e-3</w:t>
      </w:r>
      <w:proofErr w:type="gramStart"/>
      <w:r>
        <w:t>],ham</w:t>
      </w:r>
      <w:proofErr w:type="gramEnd"/>
      <w:r>
        <w:t>=0):</w:t>
      </w:r>
    </w:p>
    <w:p w14:paraId="5EE8D070" w14:textId="77777777" w:rsidR="000C08C8" w:rsidRDefault="000C08C8" w:rsidP="000C08C8">
      <w:pPr>
        <w:spacing w:after="0" w:line="240" w:lineRule="auto"/>
      </w:pPr>
      <w:r>
        <w:t xml:space="preserve">    leg</w:t>
      </w:r>
      <w:proofErr w:type="gramStart"/>
      <w:r>
        <w:t>=[</w:t>
      </w:r>
      <w:proofErr w:type="gramEnd"/>
      <w:r>
        <w:t>]</w:t>
      </w:r>
    </w:p>
    <w:p w14:paraId="2491470F" w14:textId="77777777" w:rsidR="000C08C8" w:rsidRDefault="000C08C8" w:rsidP="000C08C8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"Figure 1B")</w:t>
      </w:r>
    </w:p>
    <w:p w14:paraId="745FD347" w14:textId="77777777" w:rsidR="000C08C8" w:rsidRDefault="000C08C8" w:rsidP="000C08C8">
      <w:pPr>
        <w:spacing w:after="0" w:line="240" w:lineRule="auto"/>
      </w:pPr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1B3939EA" w14:textId="77777777" w:rsidR="000C08C8" w:rsidRDefault="000C08C8" w:rsidP="000C08C8">
      <w:pPr>
        <w:spacing w:after="0"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init_cl</w:t>
      </w:r>
      <w:proofErr w:type="spellEnd"/>
      <w:r>
        <w:t>)):</w:t>
      </w:r>
    </w:p>
    <w:p w14:paraId="7D6F87DE" w14:textId="77777777" w:rsidR="000C08C8" w:rsidRDefault="000C08C8" w:rsidP="000C08C8">
      <w:pPr>
        <w:spacing w:after="0" w:line="240" w:lineRule="auto"/>
      </w:pPr>
      <w:r>
        <w:t xml:space="preserve">        </w:t>
      </w:r>
      <w:proofErr w:type="spellStart"/>
      <w:r>
        <w:t>endcl</w:t>
      </w:r>
      <w:proofErr w:type="spellEnd"/>
      <w:r>
        <w:t>=</w:t>
      </w:r>
      <w:proofErr w:type="spellStart"/>
      <w:r>
        <w:t>plm</w:t>
      </w:r>
      <w:proofErr w:type="spellEnd"/>
      <w:r>
        <w:t>(</w:t>
      </w:r>
      <w:proofErr w:type="spellStart"/>
      <w:r>
        <w:t>clinit</w:t>
      </w:r>
      <w:proofErr w:type="spellEnd"/>
      <w:r>
        <w:t>=</w:t>
      </w:r>
      <w:proofErr w:type="spellStart"/>
      <w:r>
        <w:t>init_cl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tt</w:t>
      </w:r>
      <w:proofErr w:type="spellEnd"/>
      <w:proofErr w:type="gramEnd"/>
      <w:r>
        <w:t>=1800,osmofix=</w:t>
      </w:r>
      <w:proofErr w:type="spellStart"/>
      <w:r>
        <w:t>False,k_init</w:t>
      </w:r>
      <w:proofErr w:type="spellEnd"/>
      <w:r>
        <w:t>=0, hamada=ham)</w:t>
      </w:r>
    </w:p>
    <w:p w14:paraId="3ABC42E4" w14:textId="77777777" w:rsidR="000C08C8" w:rsidRDefault="000C08C8" w:rsidP="000C08C8">
      <w:pPr>
        <w:spacing w:after="0" w:line="240" w:lineRule="auto"/>
      </w:pPr>
      <w:r>
        <w:t xml:space="preserve">        </w:t>
      </w:r>
      <w:proofErr w:type="spellStart"/>
      <w:proofErr w:type="gramStart"/>
      <w:r>
        <w:t>plt.subplot</w:t>
      </w:r>
      <w:proofErr w:type="spellEnd"/>
      <w:proofErr w:type="gramEnd"/>
      <w:r>
        <w:t>(2,1,1)</w:t>
      </w:r>
    </w:p>
    <w:p w14:paraId="635EE663" w14:textId="77777777" w:rsidR="000C08C8" w:rsidRDefault="000C08C8" w:rsidP="000C08C8">
      <w:pPr>
        <w:spacing w:after="0" w:line="240" w:lineRule="auto"/>
      </w:pPr>
      <w:r>
        <w:t xml:space="preserve">        </w:t>
      </w:r>
      <w:proofErr w:type="gramStart"/>
      <w:r>
        <w:t>plt.plot</w:t>
      </w:r>
      <w:proofErr w:type="gramEnd"/>
      <w:r>
        <w:t>(endcl[11][13:-1],endcl[17][13:-1],color=clcolor,linestyle=sym[i])</w:t>
      </w:r>
    </w:p>
    <w:p w14:paraId="4AB961B2" w14:textId="77777777" w:rsidR="000C08C8" w:rsidRDefault="000C08C8" w:rsidP="000C08C8">
      <w:pPr>
        <w:spacing w:after="0" w:line="240" w:lineRule="auto"/>
      </w:pPr>
      <w:r>
        <w:t xml:space="preserve">        </w:t>
      </w:r>
      <w:proofErr w:type="spellStart"/>
      <w:proofErr w:type="gramStart"/>
      <w:r>
        <w:t>plt.subplot</w:t>
      </w:r>
      <w:proofErr w:type="spellEnd"/>
      <w:proofErr w:type="gramEnd"/>
      <w:r>
        <w:t>(2,1,2)</w:t>
      </w:r>
    </w:p>
    <w:p w14:paraId="44E5BB90" w14:textId="77777777" w:rsidR="000C08C8" w:rsidRDefault="000C08C8" w:rsidP="000C08C8">
      <w:pPr>
        <w:spacing w:after="0" w:line="240" w:lineRule="auto"/>
      </w:pPr>
      <w:r>
        <w:t xml:space="preserve">    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endcl</w:t>
      </w:r>
      <w:proofErr w:type="spellEnd"/>
      <w:r>
        <w:t>[11][13:-1],</w:t>
      </w:r>
      <w:proofErr w:type="spellStart"/>
      <w:r>
        <w:t>endcl</w:t>
      </w:r>
      <w:proofErr w:type="spellEnd"/>
      <w:r>
        <w:t>[10][13:-1],'k'+</w:t>
      </w:r>
      <w:proofErr w:type="spellStart"/>
      <w:r>
        <w:t>sym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C594B3F" w14:textId="77777777" w:rsidR="000C08C8" w:rsidRDefault="000C08C8" w:rsidP="000C08C8">
      <w:pPr>
        <w:spacing w:after="0" w:line="240" w:lineRule="auto"/>
      </w:pPr>
      <w:r>
        <w:t xml:space="preserve">        </w:t>
      </w:r>
      <w:proofErr w:type="spellStart"/>
      <w:proofErr w:type="gramStart"/>
      <w:r>
        <w:t>leg.append</w:t>
      </w:r>
      <w:proofErr w:type="spellEnd"/>
      <w:proofErr w:type="gramEnd"/>
      <w:r>
        <w:t>(str(</w:t>
      </w:r>
      <w:proofErr w:type="spellStart"/>
      <w:r>
        <w:t>init_cl</w:t>
      </w:r>
      <w:proofErr w:type="spellEnd"/>
      <w:r>
        <w:t>[</w:t>
      </w:r>
      <w:proofErr w:type="spellStart"/>
      <w:r>
        <w:t>i</w:t>
      </w:r>
      <w:proofErr w:type="spellEnd"/>
      <w:r>
        <w:t>]*1000)+' mM')</w:t>
      </w:r>
    </w:p>
    <w:p w14:paraId="48A871C0" w14:textId="77777777" w:rsidR="000C08C8" w:rsidRDefault="000C08C8" w:rsidP="000C08C8">
      <w:pPr>
        <w:spacing w:after="0" w:line="240" w:lineRule="auto"/>
      </w:pPr>
      <w:r>
        <w:t xml:space="preserve">    </w:t>
      </w:r>
      <w:proofErr w:type="spellStart"/>
      <w:proofErr w:type="gramStart"/>
      <w:r>
        <w:t>plt.savefig</w:t>
      </w:r>
      <w:proofErr w:type="spellEnd"/>
      <w:proofErr w:type="gramEnd"/>
      <w:r>
        <w:t>('f1bham.eps')</w:t>
      </w:r>
    </w:p>
    <w:p w14:paraId="01209FA1" w14:textId="77777777" w:rsidR="000C08C8" w:rsidRDefault="000C08C8" w:rsidP="000C08C8">
      <w:pPr>
        <w:spacing w:after="0" w:line="240" w:lineRule="auto"/>
      </w:pPr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B98A4E6" w14:textId="4E29F8CF" w:rsidR="000C08C8" w:rsidRDefault="000C08C8" w:rsidP="000C08C8">
      <w:pPr>
        <w:spacing w:after="0" w:line="240" w:lineRule="auto"/>
      </w:pPr>
      <w:r>
        <w:t xml:space="preserve">    return</w:t>
      </w:r>
    </w:p>
    <w:p w14:paraId="3B3AF64A" w14:textId="60074D99" w:rsidR="000C08C8" w:rsidRDefault="000C08C8" w:rsidP="000C08C8">
      <w:pPr>
        <w:spacing w:after="0" w:line="240" w:lineRule="auto"/>
      </w:pPr>
    </w:p>
    <w:p w14:paraId="1338C2D2" w14:textId="6031F89F" w:rsidR="000C08C8" w:rsidRDefault="000C08C8" w:rsidP="000C08C8">
      <w:pPr>
        <w:pStyle w:val="Heading1"/>
        <w:spacing w:line="240" w:lineRule="auto"/>
      </w:pPr>
      <w:r w:rsidRPr="00DC640E">
        <w:rPr>
          <w:highlight w:val="yellow"/>
        </w:rPr>
        <w:t>FIGURE 1C</w:t>
      </w:r>
    </w:p>
    <w:p w14:paraId="09FAFB5A" w14:textId="77777777" w:rsidR="000C08C8" w:rsidRDefault="000C08C8" w:rsidP="000C08C8">
      <w:pPr>
        <w:spacing w:after="0" w:line="240" w:lineRule="auto"/>
      </w:pPr>
      <w:r>
        <w:t xml:space="preserve">        </w:t>
      </w:r>
    </w:p>
    <w:p w14:paraId="7C896AEE" w14:textId="77777777" w:rsidR="000C08C8" w:rsidRDefault="000C08C8" w:rsidP="000C08C8">
      <w:pPr>
        <w:spacing w:after="0" w:line="240" w:lineRule="auto"/>
      </w:pPr>
      <w:r>
        <w:t>def f1c(new=</w:t>
      </w:r>
      <w:proofErr w:type="gramStart"/>
      <w:r>
        <w:t>0,l</w:t>
      </w:r>
      <w:proofErr w:type="gramEnd"/>
      <w:r>
        <w:t>='-',g1=0,g2=0,g3=0):</w:t>
      </w:r>
    </w:p>
    <w:p w14:paraId="3ED8385A" w14:textId="77777777" w:rsidR="000C08C8" w:rsidRDefault="000C08C8" w:rsidP="000C08C8">
      <w:pPr>
        <w:spacing w:after="0" w:line="240" w:lineRule="auto"/>
      </w:pPr>
      <w:r>
        <w:t xml:space="preserve">    g=1</w:t>
      </w:r>
    </w:p>
    <w:p w14:paraId="07F6B355" w14:textId="77777777" w:rsidR="000C08C8" w:rsidRDefault="000C08C8" w:rsidP="000C08C8">
      <w:pPr>
        <w:spacing w:after="0" w:line="240" w:lineRule="auto"/>
      </w:pPr>
      <w:r>
        <w:t xml:space="preserve">    if </w:t>
      </w:r>
      <w:proofErr w:type="gramStart"/>
      <w:r>
        <w:t>new!=</w:t>
      </w:r>
      <w:proofErr w:type="gramEnd"/>
      <w:r>
        <w:t>0:</w:t>
      </w:r>
    </w:p>
    <w:p w14:paraId="1E4A872B" w14:textId="77777777" w:rsidR="000C08C8" w:rsidRDefault="000C08C8" w:rsidP="000C08C8">
      <w:pPr>
        <w:spacing w:after="0" w:line="240" w:lineRule="auto"/>
      </w:pPr>
      <w:r>
        <w:t xml:space="preserve">        g=2</w:t>
      </w:r>
    </w:p>
    <w:p w14:paraId="2C303472" w14:textId="77777777" w:rsidR="000C08C8" w:rsidRDefault="000C08C8" w:rsidP="000C08C8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nFigure</w:t>
      </w:r>
      <w:proofErr w:type="spellEnd"/>
      <w:r>
        <w:t xml:space="preserve"> 1C")</w:t>
      </w:r>
    </w:p>
    <w:p w14:paraId="5058B941" w14:textId="77777777" w:rsidR="000C08C8" w:rsidRDefault="000C08C8" w:rsidP="000C08C8">
      <w:pPr>
        <w:spacing w:after="0" w:line="240" w:lineRule="auto"/>
      </w:pPr>
      <w:r>
        <w:t xml:space="preserve">    offpump=plm(graph=</w:t>
      </w:r>
      <w:proofErr w:type="gramStart"/>
      <w:r>
        <w:t>g,ton</w:t>
      </w:r>
      <w:proofErr w:type="gramEnd"/>
      <w:r>
        <w:t>=3000,toff=9000,tt=12000,title='f1c.eps',neww=new,ls=l,a0=g1,a1=g2,a2=g3)</w:t>
      </w:r>
    </w:p>
    <w:p w14:paraId="77C1A810" w14:textId="781BDB7A" w:rsidR="000C08C8" w:rsidRDefault="000C08C8" w:rsidP="000C08C8">
      <w:pPr>
        <w:spacing w:after="0" w:line="240" w:lineRule="auto"/>
      </w:pPr>
      <w:r>
        <w:t xml:space="preserve">    return </w:t>
      </w:r>
      <w:proofErr w:type="spellStart"/>
      <w:r>
        <w:t>offpump</w:t>
      </w:r>
      <w:proofErr w:type="spellEnd"/>
    </w:p>
    <w:p w14:paraId="5FBFD0DA" w14:textId="5CBC2D03" w:rsidR="000C08C8" w:rsidRDefault="000C08C8" w:rsidP="000C08C8">
      <w:pPr>
        <w:spacing w:after="0" w:line="240" w:lineRule="auto"/>
      </w:pPr>
    </w:p>
    <w:p w14:paraId="3A17A28F" w14:textId="593B57D0" w:rsidR="000C08C8" w:rsidRDefault="000C08C8" w:rsidP="000C08C8">
      <w:pPr>
        <w:pStyle w:val="Heading1"/>
        <w:spacing w:line="240" w:lineRule="auto"/>
      </w:pPr>
      <w:r>
        <w:lastRenderedPageBreak/>
        <w:t>FIGURE 1D</w:t>
      </w:r>
    </w:p>
    <w:p w14:paraId="54A4B8AD" w14:textId="4E4DB730" w:rsidR="000C08C8" w:rsidRDefault="000C08C8" w:rsidP="000C08C8">
      <w:pPr>
        <w:spacing w:line="240" w:lineRule="auto"/>
      </w:pPr>
    </w:p>
    <w:p w14:paraId="52ADD2EC" w14:textId="77777777" w:rsidR="000C08C8" w:rsidRDefault="000C08C8" w:rsidP="000C08C8">
      <w:pPr>
        <w:spacing w:after="0" w:line="240" w:lineRule="auto"/>
      </w:pPr>
      <w:r>
        <w:t>def f1d(time=</w:t>
      </w:r>
      <w:proofErr w:type="gramStart"/>
      <w:r>
        <w:t>25000,ham</w:t>
      </w:r>
      <w:proofErr w:type="gramEnd"/>
      <w:r>
        <w:t>=0,l=0):</w:t>
      </w:r>
    </w:p>
    <w:p w14:paraId="71817E33" w14:textId="77777777" w:rsidR="000C08C8" w:rsidRDefault="000C08C8" w:rsidP="000C08C8">
      <w:pPr>
        <w:spacing w:after="0" w:line="240" w:lineRule="auto"/>
      </w:pPr>
      <w:r>
        <w:t xml:space="preserve">    T</w:t>
      </w:r>
      <w:proofErr w:type="gramStart"/>
      <w:r>
        <w:t>=[</w:t>
      </w:r>
      <w:proofErr w:type="gramEnd"/>
      <w:r>
        <w:t>-7000,-6000,-5000,-4500,-4000,-3500,-3000,-2000,-1000,0,1000,2000]</w:t>
      </w:r>
    </w:p>
    <w:p w14:paraId="0FD35BE6" w14:textId="77777777" w:rsidR="000C08C8" w:rsidRDefault="000C08C8" w:rsidP="000C08C8">
      <w:pPr>
        <w:spacing w:after="0" w:line="240" w:lineRule="auto"/>
      </w:pPr>
      <w:r>
        <w:t xml:space="preserve">    #T</w:t>
      </w:r>
      <w:proofErr w:type="gramStart"/>
      <w:r>
        <w:t>=[</w:t>
      </w:r>
      <w:proofErr w:type="gramEnd"/>
      <w:r>
        <w:t>-2000,0,1000,2000]</w:t>
      </w:r>
    </w:p>
    <w:p w14:paraId="3A79334A" w14:textId="77777777" w:rsidR="000C08C8" w:rsidRDefault="000C08C8" w:rsidP="000C08C8">
      <w:pPr>
        <w:spacing w:after="0" w:line="240" w:lineRule="auto"/>
      </w:pPr>
      <w:r>
        <w:t xml:space="preserve">    ti=[[],[],[],[],[],[],[],[],[],[],[],[],[],[],[],[],[],[],[],[],[],[],[],[],[],[]]</w:t>
      </w:r>
    </w:p>
    <w:p w14:paraId="56B16237" w14:textId="77777777" w:rsidR="000C08C8" w:rsidRDefault="000C08C8" w:rsidP="000C08C8">
      <w:pPr>
        <w:spacing w:after="0" w:line="240" w:lineRule="auto"/>
      </w:pPr>
      <w:r>
        <w:t xml:space="preserve">    </w:t>
      </w:r>
    </w:p>
    <w:p w14:paraId="6E11CAFE" w14:textId="77777777" w:rsidR="000C08C8" w:rsidRDefault="000C08C8" w:rsidP="000C08C8">
      <w:pPr>
        <w:spacing w:after="0" w:line="240" w:lineRule="auto"/>
      </w:pPr>
      <w:r>
        <w:t xml:space="preserve">    # numerical solutions</w:t>
      </w:r>
    </w:p>
    <w:p w14:paraId="3BA56B82" w14:textId="77777777" w:rsidR="000C08C8" w:rsidRDefault="000C08C8" w:rsidP="000C08C8">
      <w:pPr>
        <w:spacing w:after="0" w:line="240" w:lineRule="auto"/>
      </w:pPr>
      <w:r>
        <w:t xml:space="preserve">    if ham==0:</w:t>
      </w:r>
    </w:p>
    <w:p w14:paraId="541A302B" w14:textId="77777777" w:rsidR="000C08C8" w:rsidRDefault="000C08C8" w:rsidP="000C08C8">
      <w:pPr>
        <w:spacing w:after="0" w:line="240" w:lineRule="auto"/>
      </w:pPr>
      <w:r>
        <w:t xml:space="preserve">        </w:t>
      </w:r>
      <w:proofErr w:type="spellStart"/>
      <w:r>
        <w:t>for k</w:t>
      </w:r>
      <w:proofErr w:type="spellEnd"/>
      <w:r>
        <w:t xml:space="preserve"> in T:</w:t>
      </w:r>
    </w:p>
    <w:p w14:paraId="0BB6C893" w14:textId="77777777" w:rsidR="000C08C8" w:rsidRDefault="000C08C8" w:rsidP="000C08C8">
      <w:pPr>
        <w:spacing w:after="0" w:line="240" w:lineRule="auto"/>
      </w:pPr>
      <w:r>
        <w:t xml:space="preserve">            q=10**(k/1000.0)/F</w:t>
      </w:r>
    </w:p>
    <w:p w14:paraId="7E3978E7" w14:textId="77777777" w:rsidR="000C08C8" w:rsidRDefault="000C08C8" w:rsidP="000C08C8">
      <w:pPr>
        <w:spacing w:after="0" w:line="240" w:lineRule="auto"/>
      </w:pPr>
      <w:r>
        <w:t xml:space="preserve">            # optimisations (alternative is to start sims at any values and allow each to run for a long time)</w:t>
      </w:r>
    </w:p>
    <w:p w14:paraId="7DE03D63" w14:textId="77777777" w:rsidR="000C08C8" w:rsidRDefault="000C08C8" w:rsidP="000C08C8">
      <w:pPr>
        <w:spacing w:after="0" w:line="240" w:lineRule="auto"/>
      </w:pPr>
      <w:r>
        <w:t xml:space="preserve">            if k==-7000:</w:t>
      </w:r>
    </w:p>
    <w:p w14:paraId="1E9FE864" w14:textId="77777777" w:rsidR="000C08C8" w:rsidRDefault="000C08C8" w:rsidP="000C08C8">
      <w:pPr>
        <w:spacing w:after="0" w:line="240" w:lineRule="auto"/>
      </w:pPr>
      <w:r>
        <w:t xml:space="preserve">                a=plm(p=</w:t>
      </w:r>
      <w:proofErr w:type="gramStart"/>
      <w:r>
        <w:t>q,tt</w:t>
      </w:r>
      <w:proofErr w:type="gramEnd"/>
      <w:r>
        <w:t>=time,graph=0,k_init=0,xinit=30e-3,clinit=120e-3,na_init=140e-3,f1d=True,lin=l)</w:t>
      </w:r>
    </w:p>
    <w:p w14:paraId="77A30DAE" w14:textId="77777777" w:rsidR="000C08C8" w:rsidRDefault="000C08C8" w:rsidP="000C08C8">
      <w:pPr>
        <w:spacing w:after="0"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k==-6000: </w:t>
      </w:r>
    </w:p>
    <w:p w14:paraId="4550C5BF" w14:textId="77777777" w:rsidR="000C08C8" w:rsidRDefault="000C08C8" w:rsidP="000C08C8">
      <w:pPr>
        <w:spacing w:after="0" w:line="240" w:lineRule="auto"/>
      </w:pPr>
      <w:r>
        <w:t xml:space="preserve">                a=plm(p=</w:t>
      </w:r>
      <w:proofErr w:type="gramStart"/>
      <w:r>
        <w:t>q,tt</w:t>
      </w:r>
      <w:proofErr w:type="gramEnd"/>
      <w:r>
        <w:t>=time,graph=0,k_init=0,xinit=36e-3,clinit=113e-3,na_init=140e-3,f1d=True,lin=l)</w:t>
      </w:r>
    </w:p>
    <w:p w14:paraId="46BEFBD7" w14:textId="77777777" w:rsidR="000C08C8" w:rsidRDefault="000C08C8" w:rsidP="000C08C8">
      <w:pPr>
        <w:spacing w:after="0" w:line="240" w:lineRule="auto"/>
      </w:pPr>
      <w:r>
        <w:t xml:space="preserve">            else:</w:t>
      </w:r>
    </w:p>
    <w:p w14:paraId="27D03D93" w14:textId="77777777" w:rsidR="000C08C8" w:rsidRDefault="000C08C8" w:rsidP="000C08C8">
      <w:pPr>
        <w:spacing w:after="0" w:line="240" w:lineRule="auto"/>
      </w:pPr>
      <w:r>
        <w:t xml:space="preserve">                a=plm(p=</w:t>
      </w:r>
      <w:proofErr w:type="gramStart"/>
      <w:r>
        <w:t>q,tt</w:t>
      </w:r>
      <w:proofErr w:type="gramEnd"/>
      <w:r>
        <w:t>=time,graph=0,k_init=0,xinit=75e-3,clinit=75e-3,na_init=135e-3,f1d=True,lin=l)</w:t>
      </w:r>
    </w:p>
    <w:p w14:paraId="7AD6FB67" w14:textId="77777777" w:rsidR="000C08C8" w:rsidRDefault="000C08C8" w:rsidP="000C08C8">
      <w:pPr>
        <w:spacing w:after="0" w:line="240" w:lineRule="auto"/>
      </w:pPr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25):</w:t>
      </w:r>
    </w:p>
    <w:p w14:paraId="247797CE" w14:textId="77777777" w:rsidR="000C08C8" w:rsidRDefault="000C08C8" w:rsidP="000C08C8">
      <w:pPr>
        <w:spacing w:after="0" w:line="240" w:lineRule="auto"/>
      </w:pPr>
      <w:r>
        <w:t xml:space="preserve">                </w:t>
      </w:r>
      <w:proofErr w:type="spellStart"/>
      <w:r>
        <w:t>ti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].append</w:t>
      </w:r>
      <w:proofErr w:type="gramEnd"/>
      <w:r>
        <w:t>(a[</w:t>
      </w:r>
      <w:proofErr w:type="spellStart"/>
      <w:r>
        <w:t>i</w:t>
      </w:r>
      <w:proofErr w:type="spellEnd"/>
      <w:r>
        <w:t>])</w:t>
      </w:r>
    </w:p>
    <w:p w14:paraId="1B077734" w14:textId="77777777" w:rsidR="000C08C8" w:rsidRDefault="000C08C8" w:rsidP="000C08C8">
      <w:pPr>
        <w:spacing w:after="0" w:line="240" w:lineRule="auto"/>
      </w:pPr>
      <w:r>
        <w:t xml:space="preserve">    </w:t>
      </w:r>
    </w:p>
    <w:p w14:paraId="0874D6AB" w14:textId="77777777" w:rsidR="000C08C8" w:rsidRDefault="000C08C8" w:rsidP="000C08C8">
      <w:pPr>
        <w:spacing w:after="0" w:line="240" w:lineRule="auto"/>
      </w:pPr>
      <w:r>
        <w:t xml:space="preserve">    else:</w:t>
      </w:r>
    </w:p>
    <w:p w14:paraId="055C0A42" w14:textId="77777777" w:rsidR="000C08C8" w:rsidRDefault="000C08C8" w:rsidP="000C08C8">
      <w:pPr>
        <w:spacing w:after="0" w:line="240" w:lineRule="auto"/>
      </w:pPr>
      <w:r>
        <w:t xml:space="preserve">        L</w:t>
      </w:r>
      <w:proofErr w:type="gramStart"/>
      <w:r>
        <w:t>=[</w:t>
      </w:r>
      <w:proofErr w:type="gramEnd"/>
      <w:r>
        <w:t>]</w:t>
      </w:r>
    </w:p>
    <w:p w14:paraId="370238EE" w14:textId="77777777" w:rsidR="000C08C8" w:rsidRDefault="000C08C8" w:rsidP="000C08C8">
      <w:pPr>
        <w:spacing w:after="0" w:line="240" w:lineRule="auto"/>
      </w:pPr>
      <w:r>
        <w:t xml:space="preserve">        for a in T:</w:t>
      </w:r>
    </w:p>
    <w:p w14:paraId="6B4EC9B7" w14:textId="77777777" w:rsidR="000C08C8" w:rsidRDefault="000C08C8" w:rsidP="000C08C8">
      <w:pPr>
        <w:spacing w:after="0" w:line="240" w:lineRule="auto"/>
      </w:pPr>
      <w:r>
        <w:t xml:space="preserve">            </w:t>
      </w:r>
      <w:proofErr w:type="spellStart"/>
      <w:r>
        <w:t>L.append</w:t>
      </w:r>
      <w:proofErr w:type="spellEnd"/>
      <w:r>
        <w:t>((a-3500.0)/4.5) #y=(x-3500)/4.5</w:t>
      </w:r>
    </w:p>
    <w:p w14:paraId="489D67B8" w14:textId="77777777" w:rsidR="000C08C8" w:rsidRDefault="000C08C8" w:rsidP="000C08C8">
      <w:pPr>
        <w:spacing w:after="0" w:line="240" w:lineRule="auto"/>
      </w:pPr>
      <w:r>
        <w:t xml:space="preserve">        </w:t>
      </w:r>
      <w:proofErr w:type="spellStart"/>
      <w:r>
        <w:t>for k</w:t>
      </w:r>
      <w:proofErr w:type="spellEnd"/>
      <w:r>
        <w:t xml:space="preserve"> in T:</w:t>
      </w:r>
    </w:p>
    <w:p w14:paraId="59A0C998" w14:textId="77777777" w:rsidR="000C08C8" w:rsidRDefault="000C08C8" w:rsidP="000C08C8">
      <w:pPr>
        <w:spacing w:after="0" w:line="240" w:lineRule="auto"/>
      </w:pPr>
      <w:r>
        <w:t xml:space="preserve">            q=10**(k/1000.0-default_p)</w:t>
      </w:r>
    </w:p>
    <w:p w14:paraId="0862BE90" w14:textId="77777777" w:rsidR="000C08C8" w:rsidRDefault="000C08C8" w:rsidP="000C08C8">
      <w:pPr>
        <w:spacing w:after="0" w:line="240" w:lineRule="auto"/>
      </w:pPr>
      <w:r>
        <w:t xml:space="preserve">            # optimisations (alternative is to start sims at any values and allow each to run for a long time)</w:t>
      </w:r>
    </w:p>
    <w:p w14:paraId="4F3554D5" w14:textId="77777777" w:rsidR="000C08C8" w:rsidRDefault="000C08C8" w:rsidP="000C08C8">
      <w:pPr>
        <w:spacing w:after="0" w:line="240" w:lineRule="auto"/>
      </w:pPr>
      <w:r>
        <w:t xml:space="preserve">            if k==-7000:</w:t>
      </w:r>
    </w:p>
    <w:p w14:paraId="4C0443E6" w14:textId="77777777" w:rsidR="000C08C8" w:rsidRDefault="000C08C8" w:rsidP="000C08C8">
      <w:pPr>
        <w:spacing w:after="0" w:line="240" w:lineRule="auto"/>
      </w:pPr>
      <w:r>
        <w:t xml:space="preserve">                a=plm(p=</w:t>
      </w:r>
      <w:proofErr w:type="gramStart"/>
      <w:r>
        <w:t>q,tt</w:t>
      </w:r>
      <w:proofErr w:type="gramEnd"/>
      <w:r>
        <w:t>=time,graph=1,k_init=0,xinit=30e-3,clinit=120e-3,na_init=140e-3,f1d=True,hamada=q)</w:t>
      </w:r>
    </w:p>
    <w:p w14:paraId="5AADA432" w14:textId="77777777" w:rsidR="000C08C8" w:rsidRDefault="000C08C8" w:rsidP="000C08C8">
      <w:pPr>
        <w:spacing w:after="0"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k==-6000: </w:t>
      </w:r>
    </w:p>
    <w:p w14:paraId="5281039B" w14:textId="77777777" w:rsidR="000C08C8" w:rsidRDefault="000C08C8" w:rsidP="000C08C8">
      <w:pPr>
        <w:spacing w:after="0" w:line="240" w:lineRule="auto"/>
      </w:pPr>
      <w:r>
        <w:t xml:space="preserve">                a=plm(p=</w:t>
      </w:r>
      <w:proofErr w:type="gramStart"/>
      <w:r>
        <w:t>q,tt</w:t>
      </w:r>
      <w:proofErr w:type="gramEnd"/>
      <w:r>
        <w:t>=time,graph=1,k_init=0,xinit=33e-3,clinit=118e-3,na_init=142e-3,f1d=True,hamada=q)</w:t>
      </w:r>
    </w:p>
    <w:p w14:paraId="3A742B4C" w14:textId="77777777" w:rsidR="000C08C8" w:rsidRDefault="000C08C8" w:rsidP="000C08C8">
      <w:pPr>
        <w:spacing w:after="0"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-3000&gt;k:</w:t>
      </w:r>
    </w:p>
    <w:p w14:paraId="15ADE239" w14:textId="77777777" w:rsidR="000C08C8" w:rsidRDefault="000C08C8" w:rsidP="000C08C8">
      <w:pPr>
        <w:spacing w:after="0" w:line="240" w:lineRule="auto"/>
      </w:pPr>
      <w:r>
        <w:t xml:space="preserve">                a=plm(p=</w:t>
      </w:r>
      <w:proofErr w:type="gramStart"/>
      <w:r>
        <w:t>q,tt</w:t>
      </w:r>
      <w:proofErr w:type="gramEnd"/>
      <w:r>
        <w:t>=time,graph=1,k_init=0,xinit=45e-3,clinit=105e-3,na_init=140e-3,f1d=True,hamada=q)</w:t>
      </w:r>
    </w:p>
    <w:p w14:paraId="4ACC4F7E" w14:textId="77777777" w:rsidR="000C08C8" w:rsidRDefault="000C08C8" w:rsidP="000C08C8">
      <w:pPr>
        <w:spacing w:after="0"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k==-3000:</w:t>
      </w:r>
    </w:p>
    <w:p w14:paraId="1B1263C0" w14:textId="77777777" w:rsidR="000C08C8" w:rsidRDefault="000C08C8" w:rsidP="000C08C8">
      <w:pPr>
        <w:spacing w:after="0" w:line="240" w:lineRule="auto"/>
      </w:pPr>
      <w:r>
        <w:t xml:space="preserve">                a=plm(p=</w:t>
      </w:r>
      <w:proofErr w:type="gramStart"/>
      <w:r>
        <w:t>q,tt</w:t>
      </w:r>
      <w:proofErr w:type="gramEnd"/>
      <w:r>
        <w:t>=time,graph=1,k_init=0,xinit=50e-3,clinit=100e-3,na_init=140e-3,f1d=True,hamada=q)</w:t>
      </w:r>
    </w:p>
    <w:p w14:paraId="2B898176" w14:textId="77777777" w:rsidR="000C08C8" w:rsidRDefault="000C08C8" w:rsidP="000C08C8">
      <w:pPr>
        <w:spacing w:after="0"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k==-2000:</w:t>
      </w:r>
    </w:p>
    <w:p w14:paraId="553854FF" w14:textId="77777777" w:rsidR="000C08C8" w:rsidRDefault="000C08C8" w:rsidP="000C08C8">
      <w:pPr>
        <w:spacing w:after="0" w:line="240" w:lineRule="auto"/>
      </w:pPr>
      <w:r>
        <w:t xml:space="preserve">                a=plm(p=</w:t>
      </w:r>
      <w:proofErr w:type="gramStart"/>
      <w:r>
        <w:t>q,tt</w:t>
      </w:r>
      <w:proofErr w:type="gramEnd"/>
      <w:r>
        <w:t>=time,graph=1,k_init=0,xinit=120e-3,clinit=35e-3,na_init=135e-3,f1d=True,hamada=q)</w:t>
      </w:r>
    </w:p>
    <w:p w14:paraId="6D219F43" w14:textId="77777777" w:rsidR="000C08C8" w:rsidRDefault="000C08C8" w:rsidP="000C08C8">
      <w:pPr>
        <w:spacing w:after="0" w:line="240" w:lineRule="auto"/>
      </w:pPr>
      <w:r>
        <w:t xml:space="preserve">            else:</w:t>
      </w:r>
    </w:p>
    <w:p w14:paraId="3DE7CB5F" w14:textId="77777777" w:rsidR="000C08C8" w:rsidRDefault="000C08C8" w:rsidP="000C08C8">
      <w:pPr>
        <w:spacing w:after="0" w:line="240" w:lineRule="auto"/>
      </w:pPr>
      <w:r>
        <w:t xml:space="preserve">                a=plm(p=</w:t>
      </w:r>
      <w:proofErr w:type="gramStart"/>
      <w:r>
        <w:t>q,tt</w:t>
      </w:r>
      <w:proofErr w:type="gramEnd"/>
      <w:r>
        <w:t>=5000,graph=1,k_init=0,xinit=75e-3,clinit=75e-3,na_init=135e-3,f1d=True,hamada=q)</w:t>
      </w:r>
    </w:p>
    <w:p w14:paraId="0071C313" w14:textId="77777777" w:rsidR="000C08C8" w:rsidRDefault="000C08C8" w:rsidP="000C08C8">
      <w:pPr>
        <w:spacing w:after="0" w:line="240" w:lineRule="auto"/>
      </w:pPr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25):</w:t>
      </w:r>
    </w:p>
    <w:p w14:paraId="27554EED" w14:textId="77777777" w:rsidR="000C08C8" w:rsidRDefault="000C08C8" w:rsidP="000C08C8">
      <w:pPr>
        <w:spacing w:after="0" w:line="240" w:lineRule="auto"/>
      </w:pPr>
      <w:r>
        <w:t xml:space="preserve">                </w:t>
      </w:r>
      <w:proofErr w:type="spellStart"/>
      <w:r>
        <w:t>ti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].append</w:t>
      </w:r>
      <w:proofErr w:type="gramEnd"/>
      <w:r>
        <w:t>(a[</w:t>
      </w:r>
      <w:proofErr w:type="spellStart"/>
      <w:r>
        <w:t>i</w:t>
      </w:r>
      <w:proofErr w:type="spellEnd"/>
      <w:r>
        <w:t>])</w:t>
      </w:r>
    </w:p>
    <w:p w14:paraId="38DD3020" w14:textId="77777777" w:rsidR="000C08C8" w:rsidRDefault="000C08C8" w:rsidP="000C08C8">
      <w:pPr>
        <w:spacing w:after="0" w:line="240" w:lineRule="auto"/>
      </w:pPr>
      <w:r>
        <w:lastRenderedPageBreak/>
        <w:t xml:space="preserve">        # parametric solutions</w:t>
      </w:r>
    </w:p>
    <w:p w14:paraId="188C0B80" w14:textId="77777777" w:rsidR="000C08C8" w:rsidRDefault="000C08C8" w:rsidP="000C08C8">
      <w:pPr>
        <w:spacing w:after="0" w:line="240" w:lineRule="auto"/>
      </w:pPr>
      <w:r>
        <w:t xml:space="preserve">    </w:t>
      </w:r>
      <w:proofErr w:type="spellStart"/>
      <w:r>
        <w:t>molinit</w:t>
      </w:r>
      <w:proofErr w:type="spellEnd"/>
      <w:r>
        <w:t>=</w:t>
      </w:r>
      <w:proofErr w:type="spellStart"/>
      <w:r>
        <w:t>plm</w:t>
      </w:r>
      <w:proofErr w:type="spellEnd"/>
      <w:r>
        <w:t>(</w:t>
      </w:r>
      <w:proofErr w:type="spellStart"/>
      <w:r>
        <w:t>gx</w:t>
      </w:r>
      <w:proofErr w:type="spellEnd"/>
      <w:r>
        <w:t>=1e-</w:t>
      </w:r>
      <w:proofErr w:type="gramStart"/>
      <w:r>
        <w:t>8,xt</w:t>
      </w:r>
      <w:proofErr w:type="gramEnd"/>
      <w:r>
        <w:t>=25,tt=100,two=1,paratwo=</w:t>
      </w:r>
      <w:proofErr w:type="spellStart"/>
      <w:r>
        <w:t>True,moldelt</w:t>
      </w:r>
      <w:proofErr w:type="spellEnd"/>
      <w:r>
        <w:t>=0)</w:t>
      </w:r>
    </w:p>
    <w:p w14:paraId="4FA1F91A" w14:textId="77777777" w:rsidR="000C08C8" w:rsidRDefault="000C08C8" w:rsidP="000C08C8">
      <w:pPr>
        <w:spacing w:after="0" w:line="240" w:lineRule="auto"/>
      </w:pPr>
      <w:r>
        <w:t xml:space="preserve">    para=</w:t>
      </w:r>
      <w:proofErr w:type="spellStart"/>
      <w:r>
        <w:t>zplm</w:t>
      </w:r>
      <w:proofErr w:type="spellEnd"/>
      <w:r>
        <w:t>(</w:t>
      </w:r>
      <w:proofErr w:type="spellStart"/>
      <w:r>
        <w:t>molinit</w:t>
      </w:r>
      <w:proofErr w:type="spellEnd"/>
      <w:r>
        <w:t>=</w:t>
      </w:r>
      <w:proofErr w:type="spellStart"/>
      <w:r>
        <w:t>molinit</w:t>
      </w:r>
      <w:proofErr w:type="spellEnd"/>
      <w:r>
        <w:t>)</w:t>
      </w:r>
    </w:p>
    <w:p w14:paraId="13DE3EDA" w14:textId="77777777" w:rsidR="000C08C8" w:rsidRDefault="000C08C8" w:rsidP="000C08C8">
      <w:pPr>
        <w:spacing w:after="0" w:line="240" w:lineRule="auto"/>
      </w:pPr>
      <w:r>
        <w:t xml:space="preserve">    </w:t>
      </w:r>
    </w:p>
    <w:p w14:paraId="501DF3F5" w14:textId="77777777" w:rsidR="000C08C8" w:rsidRDefault="000C08C8" w:rsidP="000C08C8">
      <w:pPr>
        <w:spacing w:after="0" w:line="240" w:lineRule="auto"/>
      </w:pPr>
      <w:r>
        <w:t xml:space="preserve">    # plotting</w:t>
      </w:r>
    </w:p>
    <w:p w14:paraId="2824D1C7" w14:textId="77777777" w:rsidR="000C08C8" w:rsidRDefault="000C08C8" w:rsidP="000C08C8">
      <w:pPr>
        <w:spacing w:after="0" w:line="240" w:lineRule="auto"/>
      </w:pPr>
      <w:r>
        <w:t xml:space="preserve">    </w:t>
      </w:r>
      <w:proofErr w:type="gramStart"/>
      <w:r>
        <w:t>print( "</w:t>
      </w:r>
      <w:proofErr w:type="gramEnd"/>
      <w:r>
        <w:t>\</w:t>
      </w:r>
      <w:proofErr w:type="spellStart"/>
      <w:r>
        <w:t>nFigure</w:t>
      </w:r>
      <w:proofErr w:type="spellEnd"/>
      <w:r>
        <w:t xml:space="preserve"> 1D")</w:t>
      </w:r>
    </w:p>
    <w:p w14:paraId="2790759E" w14:textId="77777777" w:rsidR="000C08C8" w:rsidRDefault="000C08C8" w:rsidP="000C08C8">
      <w:pPr>
        <w:spacing w:after="0" w:line="240" w:lineRule="auto"/>
      </w:pPr>
      <w:r>
        <w:t xml:space="preserve">    </w:t>
      </w:r>
      <w:proofErr w:type="spellStart"/>
      <w:r>
        <w:t>gs</w:t>
      </w:r>
      <w:proofErr w:type="spellEnd"/>
      <w:r>
        <w:t xml:space="preserve"> = </w:t>
      </w:r>
      <w:proofErr w:type="spellStart"/>
      <w:proofErr w:type="gramStart"/>
      <w:r>
        <w:t>gridspec.GridSpec</w:t>
      </w:r>
      <w:proofErr w:type="spellEnd"/>
      <w:proofErr w:type="gramEnd"/>
      <w:r>
        <w:t xml:space="preserve">(3, 1, </w:t>
      </w:r>
      <w:proofErr w:type="spellStart"/>
      <w:r>
        <w:t>height_ratios</w:t>
      </w:r>
      <w:proofErr w:type="spellEnd"/>
      <w:r>
        <w:t xml:space="preserve">=[1.5, 1, 1]) </w:t>
      </w:r>
    </w:p>
    <w:p w14:paraId="6BFCFC52" w14:textId="77777777" w:rsidR="000C08C8" w:rsidRDefault="000C08C8" w:rsidP="000C08C8">
      <w:pPr>
        <w:spacing w:after="0" w:line="240" w:lineRule="auto"/>
      </w:pPr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</w:t>
      </w:r>
      <w:proofErr w:type="spellStart"/>
      <w:r>
        <w:t>gs</w:t>
      </w:r>
      <w:proofErr w:type="spellEnd"/>
      <w:r>
        <w:t>[0])</w:t>
      </w:r>
    </w:p>
    <w:p w14:paraId="6368D265" w14:textId="77777777" w:rsidR="000C08C8" w:rsidRDefault="000C08C8" w:rsidP="000C08C8">
      <w:pPr>
        <w:spacing w:after="0" w:line="240" w:lineRule="auto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(para[0],para[8],</w:t>
      </w:r>
      <w:proofErr w:type="spellStart"/>
      <w:r>
        <w:t>color</w:t>
      </w:r>
      <w:proofErr w:type="spellEnd"/>
      <w:r>
        <w:t>=</w:t>
      </w:r>
      <w:proofErr w:type="spellStart"/>
      <w:r>
        <w:t>clcolor,linestyle</w:t>
      </w:r>
      <w:proofErr w:type="spellEnd"/>
      <w:r>
        <w:t>='-')</w:t>
      </w:r>
    </w:p>
    <w:p w14:paraId="475C493A" w14:textId="77777777" w:rsidR="000C08C8" w:rsidRDefault="000C08C8" w:rsidP="000C08C8">
      <w:pPr>
        <w:spacing w:after="0" w:line="240" w:lineRule="auto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(para[0],para[7],</w:t>
      </w:r>
      <w:proofErr w:type="spellStart"/>
      <w:r>
        <w:t>color</w:t>
      </w:r>
      <w:proofErr w:type="spellEnd"/>
      <w:r>
        <w:t>=</w:t>
      </w:r>
      <w:proofErr w:type="spellStart"/>
      <w:r>
        <w:t>kcolor,linestyle</w:t>
      </w:r>
      <w:proofErr w:type="spellEnd"/>
      <w:r>
        <w:t>='-')</w:t>
      </w:r>
    </w:p>
    <w:p w14:paraId="3A721C6C" w14:textId="77777777" w:rsidR="000C08C8" w:rsidRDefault="000C08C8" w:rsidP="000C08C8">
      <w:pPr>
        <w:spacing w:after="0" w:line="240" w:lineRule="auto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(para[0],para[6],</w:t>
      </w:r>
      <w:proofErr w:type="spellStart"/>
      <w:r>
        <w:t>color</w:t>
      </w:r>
      <w:proofErr w:type="spellEnd"/>
      <w:r>
        <w:t>=</w:t>
      </w:r>
      <w:proofErr w:type="spellStart"/>
      <w:r>
        <w:t>nacolor,linestyle</w:t>
      </w:r>
      <w:proofErr w:type="spellEnd"/>
      <w:r>
        <w:t>='-')</w:t>
      </w:r>
    </w:p>
    <w:p w14:paraId="46B939B8" w14:textId="77777777" w:rsidR="000C08C8" w:rsidRDefault="000C08C8" w:rsidP="000C08C8">
      <w:pPr>
        <w:spacing w:after="0" w:line="240" w:lineRule="auto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(para[0],para[9],</w:t>
      </w:r>
      <w:proofErr w:type="spellStart"/>
      <w:r>
        <w:t>color</w:t>
      </w:r>
      <w:proofErr w:type="spellEnd"/>
      <w:r>
        <w:t>=</w:t>
      </w:r>
      <w:proofErr w:type="spellStart"/>
      <w:r>
        <w:t>xcolor,linestyle</w:t>
      </w:r>
      <w:proofErr w:type="spellEnd"/>
      <w:r>
        <w:t>='-')</w:t>
      </w:r>
    </w:p>
    <w:p w14:paraId="4AE8238E" w14:textId="77777777" w:rsidR="000C08C8" w:rsidRDefault="000C08C8" w:rsidP="000C08C8">
      <w:pPr>
        <w:spacing w:after="0" w:line="240" w:lineRule="auto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T,ti</w:t>
      </w:r>
      <w:proofErr w:type="spellEnd"/>
      <w:r>
        <w:t>[0],'o--',</w:t>
      </w:r>
      <w:proofErr w:type="spellStart"/>
      <w:r>
        <w:t>color</w:t>
      </w:r>
      <w:proofErr w:type="spellEnd"/>
      <w:r>
        <w:t>=</w:t>
      </w:r>
      <w:proofErr w:type="spellStart"/>
      <w:r>
        <w:t>nacolor</w:t>
      </w:r>
      <w:proofErr w:type="spellEnd"/>
      <w:r>
        <w:t>)</w:t>
      </w:r>
    </w:p>
    <w:p w14:paraId="46A8E503" w14:textId="77777777" w:rsidR="000C08C8" w:rsidRDefault="000C08C8" w:rsidP="000C08C8">
      <w:pPr>
        <w:spacing w:after="0" w:line="240" w:lineRule="auto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T,ti</w:t>
      </w:r>
      <w:proofErr w:type="spellEnd"/>
      <w:r>
        <w:t>[1],'o--',</w:t>
      </w:r>
      <w:proofErr w:type="spellStart"/>
      <w:r>
        <w:t>color</w:t>
      </w:r>
      <w:proofErr w:type="spellEnd"/>
      <w:r>
        <w:t>=</w:t>
      </w:r>
      <w:proofErr w:type="spellStart"/>
      <w:r>
        <w:t>kcolor</w:t>
      </w:r>
      <w:proofErr w:type="spellEnd"/>
      <w:r>
        <w:t>)</w:t>
      </w:r>
    </w:p>
    <w:p w14:paraId="5866898B" w14:textId="77777777" w:rsidR="000C08C8" w:rsidRDefault="000C08C8" w:rsidP="000C08C8">
      <w:pPr>
        <w:spacing w:after="0" w:line="240" w:lineRule="auto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T,ti</w:t>
      </w:r>
      <w:proofErr w:type="spellEnd"/>
      <w:r>
        <w:t>[2],'o--',</w:t>
      </w:r>
      <w:proofErr w:type="spellStart"/>
      <w:r>
        <w:t>color</w:t>
      </w:r>
      <w:proofErr w:type="spellEnd"/>
      <w:r>
        <w:t>=</w:t>
      </w:r>
      <w:proofErr w:type="spellStart"/>
      <w:r>
        <w:t>clcolor</w:t>
      </w:r>
      <w:proofErr w:type="spellEnd"/>
      <w:r>
        <w:t>)</w:t>
      </w:r>
    </w:p>
    <w:p w14:paraId="70B77116" w14:textId="77777777" w:rsidR="000C08C8" w:rsidRDefault="000C08C8" w:rsidP="000C08C8">
      <w:pPr>
        <w:spacing w:after="0" w:line="240" w:lineRule="auto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T,ti</w:t>
      </w:r>
      <w:proofErr w:type="spellEnd"/>
      <w:r>
        <w:t>[3],'o--',</w:t>
      </w:r>
      <w:proofErr w:type="spellStart"/>
      <w:r>
        <w:t>color</w:t>
      </w:r>
      <w:proofErr w:type="spellEnd"/>
      <w:r>
        <w:t>=</w:t>
      </w:r>
      <w:proofErr w:type="spellStart"/>
      <w:r>
        <w:t>xcolor</w:t>
      </w:r>
      <w:proofErr w:type="spellEnd"/>
      <w:r>
        <w:t>)</w:t>
      </w:r>
    </w:p>
    <w:p w14:paraId="487A3FCB" w14:textId="77777777" w:rsidR="000C08C8" w:rsidRDefault="000C08C8" w:rsidP="000C08C8">
      <w:pPr>
        <w:spacing w:after="0" w:line="240" w:lineRule="auto"/>
      </w:pPr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</w:t>
      </w:r>
      <w:proofErr w:type="spellStart"/>
      <w:r>
        <w:t>gs</w:t>
      </w:r>
      <w:proofErr w:type="spellEnd"/>
      <w:r>
        <w:t>[1])</w:t>
      </w:r>
    </w:p>
    <w:p w14:paraId="14EE30AE" w14:textId="77777777" w:rsidR="000C08C8" w:rsidRDefault="000C08C8" w:rsidP="000C08C8">
      <w:pPr>
        <w:spacing w:after="0" w:line="240" w:lineRule="auto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(para[0],para[10],'k-')</w:t>
      </w:r>
    </w:p>
    <w:p w14:paraId="10CE4633" w14:textId="77777777" w:rsidR="000C08C8" w:rsidRDefault="000C08C8" w:rsidP="000C08C8">
      <w:pPr>
        <w:spacing w:after="0" w:line="240" w:lineRule="auto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T,ti</w:t>
      </w:r>
      <w:proofErr w:type="spellEnd"/>
      <w:r>
        <w:t>[4],'ko--')</w:t>
      </w:r>
    </w:p>
    <w:p w14:paraId="5467D4D7" w14:textId="77777777" w:rsidR="000C08C8" w:rsidRDefault="000C08C8" w:rsidP="000C08C8">
      <w:pPr>
        <w:spacing w:after="0" w:line="240" w:lineRule="auto"/>
      </w:pPr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</w:t>
      </w:r>
      <w:proofErr w:type="spellStart"/>
      <w:r>
        <w:t>gs</w:t>
      </w:r>
      <w:proofErr w:type="spellEnd"/>
      <w:r>
        <w:t>[2])</w:t>
      </w:r>
    </w:p>
    <w:p w14:paraId="2E5D0C6E" w14:textId="77777777" w:rsidR="000C08C8" w:rsidRDefault="000C08C8" w:rsidP="000C08C8">
      <w:pPr>
        <w:spacing w:after="0" w:line="240" w:lineRule="auto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(para[0],para[11],</w:t>
      </w:r>
      <w:proofErr w:type="spellStart"/>
      <w:r>
        <w:t>color</w:t>
      </w:r>
      <w:proofErr w:type="spellEnd"/>
      <w:r>
        <w:t>=</w:t>
      </w:r>
      <w:proofErr w:type="spellStart"/>
      <w:r>
        <w:t>wcolor,linestyle</w:t>
      </w:r>
      <w:proofErr w:type="spellEnd"/>
      <w:r>
        <w:t>='-')</w:t>
      </w:r>
    </w:p>
    <w:p w14:paraId="42B2A703" w14:textId="77777777" w:rsidR="000C08C8" w:rsidRDefault="000C08C8" w:rsidP="000C08C8">
      <w:pPr>
        <w:spacing w:after="0" w:line="240" w:lineRule="auto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T,ti</w:t>
      </w:r>
      <w:proofErr w:type="spellEnd"/>
      <w:r>
        <w:t>[21],'ko--')</w:t>
      </w:r>
    </w:p>
    <w:p w14:paraId="5ABDE9C4" w14:textId="77777777" w:rsidR="000C08C8" w:rsidRDefault="000C08C8" w:rsidP="000C08C8">
      <w:pPr>
        <w:spacing w:after="0" w:line="240" w:lineRule="auto"/>
      </w:pPr>
      <w:r>
        <w:t xml:space="preserve">    </w:t>
      </w:r>
      <w:proofErr w:type="spellStart"/>
      <w:proofErr w:type="gramStart"/>
      <w:r>
        <w:t>plt.savefig</w:t>
      </w:r>
      <w:proofErr w:type="spellEnd"/>
      <w:proofErr w:type="gramEnd"/>
      <w:r>
        <w:t>('f1d.eps')</w:t>
      </w:r>
    </w:p>
    <w:p w14:paraId="42BDEF93" w14:textId="77777777" w:rsidR="000C08C8" w:rsidRDefault="000C08C8" w:rsidP="000C08C8">
      <w:pPr>
        <w:spacing w:after="0" w:line="240" w:lineRule="auto"/>
      </w:pPr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B9CBF69" w14:textId="77777777" w:rsidR="000C08C8" w:rsidRDefault="000C08C8" w:rsidP="000C08C8">
      <w:pPr>
        <w:spacing w:after="0" w:line="240" w:lineRule="auto"/>
      </w:pPr>
      <w:r>
        <w:t xml:space="preserve">    </w:t>
      </w:r>
    </w:p>
    <w:p w14:paraId="16798D53" w14:textId="1767CCEE" w:rsidR="000C08C8" w:rsidRPr="000C08C8" w:rsidRDefault="000C08C8" w:rsidP="000C08C8">
      <w:pPr>
        <w:spacing w:after="0" w:line="240" w:lineRule="auto"/>
      </w:pPr>
      <w:r>
        <w:t xml:space="preserve">    return </w:t>
      </w:r>
      <w:proofErr w:type="spellStart"/>
      <w:r>
        <w:t>ti</w:t>
      </w:r>
      <w:proofErr w:type="spellEnd"/>
    </w:p>
    <w:sectPr w:rsidR="000C08C8" w:rsidRPr="000C0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ran Shorer" w:date="2020-04-02T13:03:00Z" w:initials="ES">
    <w:p w14:paraId="6F1F4884" w14:textId="4434DE47" w:rsidR="00810BB0" w:rsidRDefault="00810BB0">
      <w:pPr>
        <w:pStyle w:val="CommentText"/>
      </w:pPr>
      <w:r>
        <w:rPr>
          <w:rStyle w:val="CommentReference"/>
        </w:rPr>
        <w:annotationRef/>
      </w:r>
      <w:r>
        <w:t>What are these?</w:t>
      </w:r>
    </w:p>
  </w:comment>
  <w:comment w:id="1" w:author="Eran Shorer [2]" w:date="2020-05-06T10:17:00Z" w:initials="ES">
    <w:p w14:paraId="5F1BFBC9" w14:textId="02C04924" w:rsidR="00810BB0" w:rsidRDefault="00810BB0">
      <w:pPr>
        <w:pStyle w:val="CommentText"/>
      </w:pPr>
      <w:r>
        <w:rPr>
          <w:rStyle w:val="CommentReference"/>
        </w:rPr>
        <w:annotationRef/>
      </w:r>
      <w:r>
        <w:t>Needed for the analytical solution</w:t>
      </w:r>
    </w:p>
  </w:comment>
  <w:comment w:id="2" w:author="Eran Shorer [2]" w:date="2020-04-22T18:21:00Z" w:initials="ES">
    <w:p w14:paraId="02268621" w14:textId="2CC96557" w:rsidR="00810BB0" w:rsidRDefault="00810BB0">
      <w:pPr>
        <w:pStyle w:val="CommentText"/>
      </w:pPr>
      <w:r>
        <w:rPr>
          <w:rStyle w:val="CommentReference"/>
        </w:rPr>
        <w:annotationRef/>
      </w:r>
      <w:r>
        <w:t>What is default P vs effective P?</w:t>
      </w:r>
    </w:p>
  </w:comment>
  <w:comment w:id="3" w:author="Eran Shorer [2]" w:date="2020-05-06T10:18:00Z" w:initials="ES">
    <w:p w14:paraId="50852EB0" w14:textId="32D487B2" w:rsidR="00810BB0" w:rsidRDefault="00810BB0">
      <w:pPr>
        <w:pStyle w:val="CommentText"/>
      </w:pPr>
      <w:r>
        <w:rPr>
          <w:rStyle w:val="CommentReference"/>
        </w:rPr>
        <w:annotationRef/>
      </w:r>
      <w:r>
        <w:t>For cubic formulation</w:t>
      </w:r>
      <w:r w:rsidRPr="00C807EC">
        <w:rPr>
          <w:b/>
          <w:bCs/>
        </w:rPr>
        <w:t xml:space="preserve"> (Large P) – analytical solution array </w:t>
      </w:r>
    </w:p>
    <w:p w14:paraId="25C29769" w14:textId="1316108A" w:rsidR="00810BB0" w:rsidRDefault="00810BB0">
      <w:pPr>
        <w:pStyle w:val="CommentText"/>
      </w:pPr>
    </w:p>
  </w:comment>
  <w:comment w:id="4" w:author="Eran Shorer [2]" w:date="2020-05-06T10:19:00Z" w:initials="ES">
    <w:p w14:paraId="205CE464" w14:textId="2134620D" w:rsidR="00810BB0" w:rsidRDefault="00810BB0">
      <w:pPr>
        <w:pStyle w:val="CommentText"/>
      </w:pPr>
      <w:r>
        <w:rPr>
          <w:rStyle w:val="CommentReference"/>
        </w:rPr>
        <w:annotationRef/>
      </w:r>
      <w:proofErr w:type="spellStart"/>
      <w:r>
        <w:t>Jp</w:t>
      </w:r>
      <w:proofErr w:type="spellEnd"/>
      <w:r>
        <w:t xml:space="preserve"> later is the actual pump rate</w:t>
      </w:r>
    </w:p>
  </w:comment>
  <w:comment w:id="13" w:author="Eran Shorer [2]" w:date="2020-04-22T18:25:00Z" w:initials="ES">
    <w:p w14:paraId="6A0F3260" w14:textId="2D8FD712" w:rsidR="00810BB0" w:rsidRDefault="00810BB0">
      <w:pPr>
        <w:pStyle w:val="CommentText"/>
      </w:pPr>
      <w:r>
        <w:rPr>
          <w:rStyle w:val="CommentReference"/>
        </w:rPr>
        <w:annotationRef/>
      </w:r>
      <w:r>
        <w:t>Where in the simulation does electrical differences between inside and out come in?</w:t>
      </w:r>
    </w:p>
  </w:comment>
  <w:comment w:id="14" w:author="Eran Shorer [2]" w:date="2020-05-06T10:23:00Z" w:initials="ES">
    <w:p w14:paraId="0E554D0B" w14:textId="2BB64ED3" w:rsidR="00810BB0" w:rsidRDefault="00810BB0">
      <w:pPr>
        <w:pStyle w:val="CommentText"/>
      </w:pPr>
      <w:r>
        <w:rPr>
          <w:rStyle w:val="CommentReference"/>
        </w:rPr>
        <w:annotationRef/>
      </w:r>
      <w:r>
        <w:t xml:space="preserve">This was for the extracellular </w:t>
      </w:r>
      <w:proofErr w:type="spellStart"/>
      <w:r>
        <w:t>impermeants</w:t>
      </w:r>
      <w:proofErr w:type="spellEnd"/>
      <w:r>
        <w:t xml:space="preserve"> to ensure </w:t>
      </w:r>
      <w:proofErr w:type="spellStart"/>
      <w:r>
        <w:t>osmoneutrality</w:t>
      </w:r>
      <w:proofErr w:type="spellEnd"/>
      <w:r>
        <w:t>.</w:t>
      </w:r>
    </w:p>
  </w:comment>
  <w:comment w:id="15" w:author="Eran Shorer [2]" w:date="2020-05-06T10:24:00Z" w:initials="ES">
    <w:p w14:paraId="07A5CE8D" w14:textId="0BFACDF8" w:rsidR="00810BB0" w:rsidRDefault="00810BB0">
      <w:pPr>
        <w:pStyle w:val="CommentText"/>
      </w:pPr>
      <w:r>
        <w:rPr>
          <w:rStyle w:val="CommentReference"/>
        </w:rPr>
        <w:annotationRef/>
      </w:r>
      <w:r>
        <w:t>f</w:t>
      </w:r>
    </w:p>
  </w:comment>
  <w:comment w:id="16" w:author="Eran Shorer" w:date="2020-04-02T17:04:00Z" w:initials="ES">
    <w:p w14:paraId="4CF27A53" w14:textId="77777777" w:rsidR="00810BB0" w:rsidRDefault="00810BB0">
      <w:pPr>
        <w:pStyle w:val="CommentText"/>
      </w:pPr>
      <w:r>
        <w:rPr>
          <w:rStyle w:val="CommentReference"/>
        </w:rPr>
        <w:annotationRef/>
      </w:r>
      <w:r>
        <w:t xml:space="preserve">Why is this set as </w:t>
      </w:r>
      <w:proofErr w:type="gramStart"/>
      <w:r>
        <w:t>so</w:t>
      </w:r>
      <w:proofErr w:type="gramEnd"/>
    </w:p>
    <w:p w14:paraId="4C7BF9C6" w14:textId="0C9ED09E" w:rsidR="00810BB0" w:rsidRDefault="00810BB0">
      <w:pPr>
        <w:pStyle w:val="CommentText"/>
      </w:pPr>
      <w:r>
        <w:t xml:space="preserve">What is the difference between xe1 and </w:t>
      </w:r>
      <w:proofErr w:type="spellStart"/>
      <w:proofErr w:type="gramStart"/>
      <w:r>
        <w:t>xe</w:t>
      </w:r>
      <w:proofErr w:type="spellEnd"/>
      <w:proofErr w:type="gramEnd"/>
    </w:p>
  </w:comment>
  <w:comment w:id="17" w:author="Eran Shorer [2]" w:date="2020-05-06T10:25:00Z" w:initials="ES">
    <w:p w14:paraId="2FBC6A5A" w14:textId="043E1D30" w:rsidR="00810BB0" w:rsidRDefault="00810BB0">
      <w:pPr>
        <w:pStyle w:val="CommentText"/>
      </w:pPr>
      <w:r>
        <w:rPr>
          <w:rStyle w:val="CommentReference"/>
        </w:rPr>
        <w:annotationRef/>
      </w:r>
      <w:r>
        <w:t xml:space="preserve">Xe1 is the default extracellular </w:t>
      </w:r>
      <w:proofErr w:type="spellStart"/>
      <w:r>
        <w:t>impermeants</w:t>
      </w:r>
      <w:proofErr w:type="spellEnd"/>
      <w:r>
        <w:t xml:space="preserve">., </w:t>
      </w:r>
      <w:proofErr w:type="spellStart"/>
      <w:r>
        <w:t>xe</w:t>
      </w:r>
      <w:proofErr w:type="spellEnd"/>
      <w:r>
        <w:t xml:space="preserve"> is the one that is played around with.</w:t>
      </w:r>
    </w:p>
  </w:comment>
  <w:comment w:id="37" w:author="Eran Shorer [2]" w:date="2020-04-22T18:34:00Z" w:initials="ES">
    <w:p w14:paraId="4CE5F201" w14:textId="745CF06F" w:rsidR="00810BB0" w:rsidRDefault="00810BB0">
      <w:pPr>
        <w:pStyle w:val="CommentText"/>
      </w:pPr>
      <w:r>
        <w:rPr>
          <w:rStyle w:val="CommentReference"/>
        </w:rPr>
        <w:annotationRef/>
      </w:r>
      <w:r>
        <w:t>Why is this the pump rate</w:t>
      </w:r>
    </w:p>
  </w:comment>
  <w:comment w:id="38" w:author="Eran Shorer [2]" w:date="2020-05-06T10:27:00Z" w:initials="ES">
    <w:p w14:paraId="5DF27302" w14:textId="0F09E4B0" w:rsidR="00810BB0" w:rsidRDefault="00810BB0">
      <w:pPr>
        <w:pStyle w:val="CommentText"/>
      </w:pPr>
      <w:r>
        <w:rPr>
          <w:rStyle w:val="CommentReference"/>
        </w:rPr>
        <w:annotationRef/>
      </w:r>
      <w:r>
        <w:t>Check the figures, makes a difference with the log scales, ends up causing a p=0.1</w:t>
      </w:r>
    </w:p>
  </w:comment>
  <w:comment w:id="39" w:author="Eran Shorer" w:date="2020-04-02T13:22:00Z" w:initials="ES">
    <w:p w14:paraId="5AEC9BB1" w14:textId="2E5A7F2B" w:rsidR="00810BB0" w:rsidRDefault="00810BB0">
      <w:pPr>
        <w:pStyle w:val="CommentText"/>
      </w:pPr>
      <w:r>
        <w:rPr>
          <w:rStyle w:val="CommentReference"/>
        </w:rPr>
        <w:annotationRef/>
      </w:r>
      <w:r>
        <w:t>Don’t really understand this function</w:t>
      </w:r>
    </w:p>
  </w:comment>
  <w:comment w:id="40" w:author="Eran Shorer [2]" w:date="2020-05-06T10:29:00Z" w:initials="ES">
    <w:p w14:paraId="0996ED7C" w14:textId="13936493" w:rsidR="00810BB0" w:rsidRDefault="00810BB0">
      <w:pPr>
        <w:pStyle w:val="CommentText"/>
      </w:pPr>
      <w:r>
        <w:rPr>
          <w:rStyle w:val="CommentReference"/>
        </w:rPr>
        <w:annotationRef/>
      </w:r>
      <w:r>
        <w:t>Fixed volume, used for figure 6, to explore the hydrostatic forces</w:t>
      </w:r>
    </w:p>
  </w:comment>
  <w:comment w:id="41" w:author="Eran Shorer [2]" w:date="2020-04-22T18:49:00Z" w:initials="ES">
    <w:p w14:paraId="51B0E2BC" w14:textId="2FD04390" w:rsidR="00810BB0" w:rsidRDefault="00810BB0">
      <w:pPr>
        <w:pStyle w:val="CommentText"/>
      </w:pPr>
      <w:r>
        <w:rPr>
          <w:rStyle w:val="CommentReference"/>
        </w:rPr>
        <w:annotationRef/>
      </w:r>
      <w:proofErr w:type="spellStart"/>
      <w:r>
        <w:t>Osmofix</w:t>
      </w:r>
      <w:proofErr w:type="spellEnd"/>
      <w:r>
        <w:t xml:space="preserve"> is False in figure 1c so don’t have to worry about it</w:t>
      </w:r>
    </w:p>
  </w:comment>
  <w:comment w:id="42" w:author="Eran Shorer" w:date="2020-04-02T14:15:00Z" w:initials="ES">
    <w:p w14:paraId="03068CDA" w14:textId="031EC507" w:rsidR="00810BB0" w:rsidRDefault="00810BB0">
      <w:pPr>
        <w:pStyle w:val="CommentText"/>
      </w:pPr>
      <w:r>
        <w:rPr>
          <w:rStyle w:val="CommentReference"/>
        </w:rPr>
        <w:annotationRef/>
      </w:r>
      <w:r>
        <w:t xml:space="preserve">What is the </w:t>
      </w:r>
      <w:proofErr w:type="spellStart"/>
      <w:r>
        <w:t>ztarget</w:t>
      </w:r>
      <w:proofErr w:type="spellEnd"/>
      <w:r>
        <w:t xml:space="preserve"> and </w:t>
      </w:r>
      <w:proofErr w:type="spellStart"/>
      <w:r>
        <w:t>zflux</w:t>
      </w:r>
      <w:proofErr w:type="spellEnd"/>
      <w:r>
        <w:t xml:space="preserve"> </w:t>
      </w:r>
    </w:p>
  </w:comment>
  <w:comment w:id="43" w:author="Eran Shorer [2]" w:date="2020-05-06T10:31:00Z" w:initials="ES">
    <w:p w14:paraId="3A0814C8" w14:textId="77777777" w:rsidR="00810BB0" w:rsidRDefault="00810BB0">
      <w:pPr>
        <w:pStyle w:val="CommentText"/>
      </w:pPr>
      <w:r>
        <w:rPr>
          <w:rStyle w:val="CommentReference"/>
        </w:rPr>
        <w:annotationRef/>
      </w:r>
      <w:r>
        <w:t>Used to change impermeant anions</w:t>
      </w:r>
    </w:p>
    <w:p w14:paraId="2C7F7384" w14:textId="77777777" w:rsidR="00810BB0" w:rsidRDefault="00810BB0">
      <w:pPr>
        <w:pStyle w:val="CommentText"/>
      </w:pPr>
      <w:r>
        <w:t>Target version – looking to get to an average target valence.</w:t>
      </w:r>
    </w:p>
    <w:p w14:paraId="188607FD" w14:textId="6AE0B777" w:rsidR="00810BB0" w:rsidRDefault="00810BB0">
      <w:pPr>
        <w:pStyle w:val="CommentText"/>
      </w:pPr>
      <w:r>
        <w:t xml:space="preserve">Flux – fix the flux of anions </w:t>
      </w:r>
    </w:p>
  </w:comment>
  <w:comment w:id="44" w:author="Eran Shorer" w:date="2020-04-02T14:29:00Z" w:initials="ES">
    <w:p w14:paraId="62A8E2C1" w14:textId="77777777" w:rsidR="00810BB0" w:rsidRDefault="00810BB0">
      <w:pPr>
        <w:pStyle w:val="CommentText"/>
      </w:pPr>
      <w:r>
        <w:rPr>
          <w:rStyle w:val="CommentReference"/>
        </w:rPr>
        <w:annotationRef/>
      </w:r>
      <w:r>
        <w:t xml:space="preserve">Not sure what </w:t>
      </w:r>
      <w:proofErr w:type="spellStart"/>
      <w:r>
        <w:t>em</w:t>
      </w:r>
      <w:proofErr w:type="spellEnd"/>
      <w:r>
        <w:t xml:space="preserve"> does</w:t>
      </w:r>
    </w:p>
    <w:p w14:paraId="1D7659AD" w14:textId="3F52B2F9" w:rsidR="00810BB0" w:rsidRDefault="00810BB0">
      <w:pPr>
        <w:pStyle w:val="CommentText"/>
      </w:pPr>
    </w:p>
  </w:comment>
  <w:comment w:id="45" w:author="Eran Shorer [2]" w:date="2020-05-06T10:37:00Z" w:initials="ES">
    <w:p w14:paraId="49EB427F" w14:textId="730AED53" w:rsidR="00810BB0" w:rsidRDefault="00810BB0">
      <w:pPr>
        <w:pStyle w:val="CommentText"/>
      </w:pPr>
      <w:r>
        <w:rPr>
          <w:rStyle w:val="CommentReference"/>
        </w:rPr>
        <w:annotationRef/>
      </w:r>
      <w:r>
        <w:t>For the ATPase ramp</w:t>
      </w:r>
    </w:p>
  </w:comment>
  <w:comment w:id="46" w:author="Eran Shorer [2]" w:date="2020-05-06T10:39:00Z" w:initials="ES">
    <w:p w14:paraId="053F7162" w14:textId="3AA8C89D" w:rsidR="00810BB0" w:rsidRDefault="00810BB0">
      <w:pPr>
        <w:pStyle w:val="CommentText"/>
      </w:pPr>
      <w:r>
        <w:rPr>
          <w:rStyle w:val="CommentReference"/>
        </w:rPr>
        <w:annotationRef/>
      </w:r>
      <w:r>
        <w:t xml:space="preserve">Constant </w:t>
      </w:r>
      <w:proofErr w:type="spellStart"/>
      <w:r>
        <w:t>Jp</w:t>
      </w:r>
      <w:proofErr w:type="spellEnd"/>
    </w:p>
  </w:comment>
  <w:comment w:id="51" w:author="Eran Shorer [2]" w:date="2020-05-06T10:40:00Z" w:initials="ES">
    <w:p w14:paraId="4514C595" w14:textId="64448ED0" w:rsidR="00810BB0" w:rsidRDefault="00810BB0">
      <w:pPr>
        <w:pStyle w:val="CommentText"/>
      </w:pPr>
      <w:r>
        <w:rPr>
          <w:rStyle w:val="CommentReference"/>
        </w:rPr>
        <w:annotationRef/>
      </w:r>
      <w:r>
        <w:t>Parametric = analytical</w:t>
      </w:r>
    </w:p>
  </w:comment>
  <w:comment w:id="52" w:author="Eran Shorer [2]" w:date="2020-05-06T10:42:00Z" w:initials="ES">
    <w:p w14:paraId="0BB8ADAC" w14:textId="46EB58CE" w:rsidR="00810BB0" w:rsidRDefault="00810BB0">
      <w:pPr>
        <w:pStyle w:val="CommentText"/>
      </w:pPr>
      <w:r>
        <w:rPr>
          <w:rStyle w:val="CommentReference"/>
        </w:rPr>
        <w:annotationRef/>
      </w:r>
    </w:p>
  </w:comment>
  <w:comment w:id="47" w:author="Eran Shorer" w:date="2020-04-02T14:31:00Z" w:initials="ES">
    <w:p w14:paraId="16D5E8A9" w14:textId="4F869533" w:rsidR="00810BB0" w:rsidRDefault="00810BB0">
      <w:pPr>
        <w:pStyle w:val="CommentText"/>
      </w:pPr>
      <w:r>
        <w:rPr>
          <w:rStyle w:val="CommentReference"/>
        </w:rPr>
        <w:annotationRef/>
      </w:r>
      <w:r>
        <w:t>Not sure what this code is for</w:t>
      </w:r>
    </w:p>
  </w:comment>
  <w:comment w:id="48" w:author="Eran Shorer [2]" w:date="2020-05-06T10:39:00Z" w:initials="ES">
    <w:p w14:paraId="78250FB1" w14:textId="3368586B" w:rsidR="00810BB0" w:rsidRDefault="00810BB0">
      <w:pPr>
        <w:pStyle w:val="CommentText"/>
      </w:pPr>
      <w:r>
        <w:rPr>
          <w:rStyle w:val="CommentReference"/>
        </w:rPr>
        <w:annotationRef/>
      </w:r>
      <w:r>
        <w:t>For figure 5a and 6a</w:t>
      </w:r>
    </w:p>
  </w:comment>
  <w:comment w:id="49" w:author="Eran Shorer [2]" w:date="2020-05-06T10:42:00Z" w:initials="ES">
    <w:p w14:paraId="35279F73" w14:textId="4346BC75" w:rsidR="00810BB0" w:rsidRDefault="00810BB0">
      <w:pPr>
        <w:pStyle w:val="CommentText"/>
      </w:pPr>
      <w:r>
        <w:rPr>
          <w:rStyle w:val="CommentReference"/>
        </w:rPr>
        <w:annotationRef/>
      </w:r>
      <w:r>
        <w:t>Z is also ramped</w:t>
      </w:r>
    </w:p>
  </w:comment>
  <w:comment w:id="50" w:author="Eran Shorer [2]" w:date="2020-05-06T10:43:00Z" w:initials="ES">
    <w:p w14:paraId="4DBAAEF3" w14:textId="396FD474" w:rsidR="00810BB0" w:rsidRDefault="00810BB0">
      <w:pPr>
        <w:pStyle w:val="CommentText"/>
      </w:pPr>
      <w:r>
        <w:rPr>
          <w:rStyle w:val="CommentReference"/>
        </w:rPr>
        <w:annotationRef/>
      </w:r>
      <w:r>
        <w:t>Can think about the change in anion valence (without increasing the number) by chloride binding onto the anions</w:t>
      </w:r>
    </w:p>
  </w:comment>
  <w:comment w:id="53" w:author="Eran Shorer [2]" w:date="2020-04-22T19:09:00Z" w:initials="ES">
    <w:p w14:paraId="02DCFAA4" w14:textId="129EAB57" w:rsidR="00810BB0" w:rsidRDefault="00810BB0">
      <w:pPr>
        <w:pStyle w:val="CommentText"/>
      </w:pPr>
      <w:r>
        <w:rPr>
          <w:rStyle w:val="CommentReference"/>
        </w:rPr>
        <w:annotationRef/>
      </w:r>
      <w:r>
        <w:t>Done to create a slower transition from on to off state</w:t>
      </w:r>
    </w:p>
  </w:comment>
  <w:comment w:id="54" w:author="Eran Shorer [2]" w:date="2020-04-23T16:01:00Z" w:initials="ES">
    <w:p w14:paraId="51ABAFE2" w14:textId="166C7744" w:rsidR="00810BB0" w:rsidRDefault="00810BB0">
      <w:pPr>
        <w:pStyle w:val="CommentText"/>
      </w:pPr>
      <w:r>
        <w:rPr>
          <w:rStyle w:val="CommentReference"/>
        </w:rPr>
        <w:annotationRef/>
      </w:r>
      <w:r>
        <w:t xml:space="preserve">In figure 1c Kira has KCCC set to model=0 (the last </w:t>
      </w:r>
      <w:proofErr w:type="spellStart"/>
      <w:r>
        <w:t>jkcc</w:t>
      </w:r>
      <w:proofErr w:type="spellEnd"/>
      <w:r>
        <w:t xml:space="preserve"> equation)</w:t>
      </w:r>
    </w:p>
  </w:comment>
  <w:comment w:id="55" w:author="Eran Shorer [2]" w:date="2020-05-06T10:45:00Z" w:initials="ES">
    <w:p w14:paraId="12363B90" w14:textId="6EC0E49D" w:rsidR="00810BB0" w:rsidRDefault="00810BB0">
      <w:pPr>
        <w:pStyle w:val="CommentText"/>
      </w:pPr>
      <w:r>
        <w:rPr>
          <w:rStyle w:val="CommentReference"/>
        </w:rPr>
        <w:annotationRef/>
      </w:r>
      <w:r>
        <w:t>KCC and ATPase models are played around with in the thesis and less in the paper</w:t>
      </w:r>
    </w:p>
  </w:comment>
  <w:comment w:id="56" w:author="Eran Shorer [2]" w:date="2020-04-23T16:16:00Z" w:initials="ES">
    <w:p w14:paraId="0C46396B" w14:textId="7241404B" w:rsidR="00810BB0" w:rsidRDefault="00810BB0">
      <w:pPr>
        <w:pStyle w:val="CommentText"/>
      </w:pPr>
      <w:r>
        <w:rPr>
          <w:rStyle w:val="CommentReference"/>
        </w:rPr>
        <w:annotationRef/>
      </w:r>
      <w:r>
        <w:t>Not sure what’s happening here</w:t>
      </w:r>
    </w:p>
  </w:comment>
  <w:comment w:id="58" w:author="Eran Shorer [2]" w:date="2020-04-22T18:43:00Z" w:initials="ES">
    <w:p w14:paraId="731874B2" w14:textId="15C2A1F5" w:rsidR="00810BB0" w:rsidRDefault="00810BB0">
      <w:pPr>
        <w:pStyle w:val="CommentText"/>
      </w:pPr>
      <w:r>
        <w:rPr>
          <w:rStyle w:val="CommentReference"/>
        </w:rPr>
        <w:annotationRef/>
      </w:r>
      <w:r>
        <w:t>Why does the new surface area not use the new radius?</w:t>
      </w:r>
    </w:p>
  </w:comment>
  <w:comment w:id="59" w:author="Eran Shorer [2]" w:date="2020-05-06T10:50:00Z" w:initials="ES">
    <w:p w14:paraId="42C00A84" w14:textId="58B7F7A8" w:rsidR="00810BB0" w:rsidRDefault="00810BB0">
      <w:pPr>
        <w:pStyle w:val="CommentText"/>
      </w:pPr>
      <w:r>
        <w:rPr>
          <w:rStyle w:val="CommentReference"/>
        </w:rPr>
        <w:annotationRef/>
      </w:r>
      <w:r>
        <w:t>Discussed in the thesis in growth models of the multicompartment model</w:t>
      </w:r>
    </w:p>
  </w:comment>
  <w:comment w:id="60" w:author="Eran Shorer [2]" w:date="2020-05-06T10:53:00Z" w:initials="ES">
    <w:p w14:paraId="24A4C04C" w14:textId="0252DA30" w:rsidR="00810BB0" w:rsidRDefault="00810BB0">
      <w:pPr>
        <w:pStyle w:val="CommentText"/>
      </w:pPr>
      <w:r>
        <w:rPr>
          <w:rStyle w:val="CommentReference"/>
        </w:rPr>
        <w:annotationRef/>
      </w:r>
      <w:r>
        <w:t>Shouldn’t really matter where the surface area changes. Re-look at Fraser and Huang</w:t>
      </w:r>
    </w:p>
  </w:comment>
  <w:comment w:id="61" w:author="Eran Shorer [2]" w:date="2020-04-22T18:40:00Z" w:initials="ES">
    <w:p w14:paraId="2C80D5D3" w14:textId="19AE12BE" w:rsidR="00810BB0" w:rsidRDefault="00810BB0">
      <w:pPr>
        <w:pStyle w:val="CommentText"/>
      </w:pPr>
      <w:r>
        <w:rPr>
          <w:rStyle w:val="CommentReference"/>
        </w:rPr>
        <w:annotationRef/>
      </w:r>
      <w:r>
        <w:t>Where is the below formula from?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F1F4884" w15:done="0"/>
  <w15:commentEx w15:paraId="5F1BFBC9" w15:paraIdParent="6F1F4884" w15:done="0"/>
  <w15:commentEx w15:paraId="02268621" w15:done="0"/>
  <w15:commentEx w15:paraId="25C29769" w15:paraIdParent="02268621" w15:done="0"/>
  <w15:commentEx w15:paraId="205CE464" w15:paraIdParent="02268621" w15:done="0"/>
  <w15:commentEx w15:paraId="6A0F3260" w15:done="0"/>
  <w15:commentEx w15:paraId="0E554D0B" w15:done="0"/>
  <w15:commentEx w15:paraId="07A5CE8D" w15:paraIdParent="0E554D0B" w15:done="0"/>
  <w15:commentEx w15:paraId="4C7BF9C6" w15:done="0"/>
  <w15:commentEx w15:paraId="2FBC6A5A" w15:paraIdParent="4C7BF9C6" w15:done="0"/>
  <w15:commentEx w15:paraId="4CE5F201" w15:done="0"/>
  <w15:commentEx w15:paraId="5DF27302" w15:paraIdParent="4CE5F201" w15:done="0"/>
  <w15:commentEx w15:paraId="5AEC9BB1" w15:done="0"/>
  <w15:commentEx w15:paraId="0996ED7C" w15:paraIdParent="5AEC9BB1" w15:done="0"/>
  <w15:commentEx w15:paraId="51B0E2BC" w15:done="0"/>
  <w15:commentEx w15:paraId="03068CDA" w15:done="0"/>
  <w15:commentEx w15:paraId="188607FD" w15:paraIdParent="03068CDA" w15:done="0"/>
  <w15:commentEx w15:paraId="1D7659AD" w15:done="0"/>
  <w15:commentEx w15:paraId="49EB427F" w15:paraIdParent="1D7659AD" w15:done="0"/>
  <w15:commentEx w15:paraId="053F7162" w15:done="0"/>
  <w15:commentEx w15:paraId="4514C595" w15:done="0"/>
  <w15:commentEx w15:paraId="0BB8ADAC" w15:paraIdParent="4514C595" w15:done="0"/>
  <w15:commentEx w15:paraId="16D5E8A9" w15:done="0"/>
  <w15:commentEx w15:paraId="78250FB1" w15:paraIdParent="16D5E8A9" w15:done="0"/>
  <w15:commentEx w15:paraId="35279F73" w15:paraIdParent="16D5E8A9" w15:done="0"/>
  <w15:commentEx w15:paraId="4DBAAEF3" w15:paraIdParent="16D5E8A9" w15:done="0"/>
  <w15:commentEx w15:paraId="02DCFAA4" w15:done="0"/>
  <w15:commentEx w15:paraId="51ABAFE2" w15:done="0"/>
  <w15:commentEx w15:paraId="12363B90" w15:paraIdParent="51ABAFE2" w15:done="0"/>
  <w15:commentEx w15:paraId="0C46396B" w15:done="1"/>
  <w15:commentEx w15:paraId="731874B2" w15:done="0"/>
  <w15:commentEx w15:paraId="42C00A84" w15:paraIdParent="731874B2" w15:done="0"/>
  <w15:commentEx w15:paraId="24A4C04C" w15:paraIdParent="731874B2" w15:done="0"/>
  <w15:commentEx w15:paraId="2C80D5D3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1F4884" w16cid:durableId="22306116"/>
  <w16cid:commentId w16cid:paraId="5F1BFBC9" w16cid:durableId="225D0D37"/>
  <w16cid:commentId w16cid:paraId="02268621" w16cid:durableId="224B099F"/>
  <w16cid:commentId w16cid:paraId="25C29769" w16cid:durableId="225D0D7B"/>
  <w16cid:commentId w16cid:paraId="205CE464" w16cid:durableId="225D0DAF"/>
  <w16cid:commentId w16cid:paraId="6A0F3260" w16cid:durableId="224B0A93"/>
  <w16cid:commentId w16cid:paraId="0E554D0B" w16cid:durableId="225D0EA0"/>
  <w16cid:commentId w16cid:paraId="07A5CE8D" w16cid:durableId="225D0ECB"/>
  <w16cid:commentId w16cid:paraId="4C7BF9C6" w16cid:durableId="223099A7"/>
  <w16cid:commentId w16cid:paraId="2FBC6A5A" w16cid:durableId="225D0F2F"/>
  <w16cid:commentId w16cid:paraId="4CE5F201" w16cid:durableId="224B0CC5"/>
  <w16cid:commentId w16cid:paraId="5DF27302" w16cid:durableId="225D0F7A"/>
  <w16cid:commentId w16cid:paraId="5AEC9BB1" w16cid:durableId="2230659D"/>
  <w16cid:commentId w16cid:paraId="0996ED7C" w16cid:durableId="225D1027"/>
  <w16cid:commentId w16cid:paraId="51B0E2BC" w16cid:durableId="224B104C"/>
  <w16cid:commentId w16cid:paraId="03068CDA" w16cid:durableId="223071FF"/>
  <w16cid:commentId w16cid:paraId="188607FD" w16cid:durableId="225D108F"/>
  <w16cid:commentId w16cid:paraId="1D7659AD" w16cid:durableId="2230754F"/>
  <w16cid:commentId w16cid:paraId="49EB427F" w16cid:durableId="225D11F5"/>
  <w16cid:commentId w16cid:paraId="053F7162" w16cid:durableId="225D1248"/>
  <w16cid:commentId w16cid:paraId="4514C595" w16cid:durableId="225D12AB"/>
  <w16cid:commentId w16cid:paraId="0BB8ADAC" w16cid:durableId="225D1308"/>
  <w16cid:commentId w16cid:paraId="16D5E8A9" w16cid:durableId="223075DD"/>
  <w16cid:commentId w16cid:paraId="78250FB1" w16cid:durableId="225D127E"/>
  <w16cid:commentId w16cid:paraId="35279F73" w16cid:durableId="225D12FB"/>
  <w16cid:commentId w16cid:paraId="4DBAAEF3" w16cid:durableId="225D136D"/>
  <w16cid:commentId w16cid:paraId="02DCFAA4" w16cid:durableId="224B14D8"/>
  <w16cid:commentId w16cid:paraId="51ABAFE2" w16cid:durableId="224C3A3C"/>
  <w16cid:commentId w16cid:paraId="12363B90" w16cid:durableId="225D13DD"/>
  <w16cid:commentId w16cid:paraId="0C46396B" w16cid:durableId="224C3DD8"/>
  <w16cid:commentId w16cid:paraId="731874B2" w16cid:durableId="224B0ED1"/>
  <w16cid:commentId w16cid:paraId="42C00A84" w16cid:durableId="225D14D8"/>
  <w16cid:commentId w16cid:paraId="24A4C04C" w16cid:durableId="225D15A7"/>
  <w16cid:commentId w16cid:paraId="2C80D5D3" w16cid:durableId="224B0E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63695" w14:textId="77777777" w:rsidR="0041725C" w:rsidRDefault="0041725C" w:rsidP="008D014B">
      <w:pPr>
        <w:spacing w:after="0" w:line="240" w:lineRule="auto"/>
      </w:pPr>
      <w:r>
        <w:separator/>
      </w:r>
    </w:p>
  </w:endnote>
  <w:endnote w:type="continuationSeparator" w:id="0">
    <w:p w14:paraId="3B0DD7D9" w14:textId="77777777" w:rsidR="0041725C" w:rsidRDefault="0041725C" w:rsidP="008D0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13BFD" w14:textId="77777777" w:rsidR="0041725C" w:rsidRDefault="0041725C" w:rsidP="008D014B">
      <w:pPr>
        <w:spacing w:after="0" w:line="240" w:lineRule="auto"/>
      </w:pPr>
      <w:r>
        <w:separator/>
      </w:r>
    </w:p>
  </w:footnote>
  <w:footnote w:type="continuationSeparator" w:id="0">
    <w:p w14:paraId="1833EBD8" w14:textId="77777777" w:rsidR="0041725C" w:rsidRDefault="0041725C" w:rsidP="008D014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ran Shorer">
    <w15:presenceInfo w15:providerId="None" w15:userId="Eran Shorer"/>
  </w15:person>
  <w15:person w15:author="Eran Shorer [2]">
    <w15:presenceInfo w15:providerId="Windows Live" w15:userId="8e418a17ca5ab4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21"/>
    <w:rsid w:val="000007E4"/>
    <w:rsid w:val="00030DB7"/>
    <w:rsid w:val="000C08C8"/>
    <w:rsid w:val="001F4570"/>
    <w:rsid w:val="0021265F"/>
    <w:rsid w:val="002211D9"/>
    <w:rsid w:val="00381417"/>
    <w:rsid w:val="003E4E4A"/>
    <w:rsid w:val="0041725C"/>
    <w:rsid w:val="005E4BB4"/>
    <w:rsid w:val="005F43BA"/>
    <w:rsid w:val="00610208"/>
    <w:rsid w:val="00683532"/>
    <w:rsid w:val="006A7093"/>
    <w:rsid w:val="006B2734"/>
    <w:rsid w:val="00735FC7"/>
    <w:rsid w:val="007861AD"/>
    <w:rsid w:val="00810BB0"/>
    <w:rsid w:val="00812B0E"/>
    <w:rsid w:val="00842E0C"/>
    <w:rsid w:val="008438AC"/>
    <w:rsid w:val="00892DDB"/>
    <w:rsid w:val="008D014B"/>
    <w:rsid w:val="009457FD"/>
    <w:rsid w:val="00964367"/>
    <w:rsid w:val="009929CD"/>
    <w:rsid w:val="009A6607"/>
    <w:rsid w:val="009B7671"/>
    <w:rsid w:val="00A342B8"/>
    <w:rsid w:val="00C807EC"/>
    <w:rsid w:val="00D25244"/>
    <w:rsid w:val="00D2767E"/>
    <w:rsid w:val="00DC640E"/>
    <w:rsid w:val="00DD5C45"/>
    <w:rsid w:val="00E37921"/>
    <w:rsid w:val="00E70227"/>
    <w:rsid w:val="00F024A7"/>
    <w:rsid w:val="00F32D91"/>
    <w:rsid w:val="00F569DC"/>
    <w:rsid w:val="00FD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19AC48"/>
  <w15:chartTrackingRefBased/>
  <w15:docId w15:val="{511538EF-8B06-4CF9-B810-83078804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5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B0F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2D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457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570"/>
    <w:rPr>
      <w:rFonts w:asciiTheme="majorHAnsi" w:eastAsiaTheme="majorEastAsia" w:hAnsiTheme="majorHAnsi" w:cstheme="majorBidi"/>
      <w:b/>
      <w:color w:val="00B0F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F45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5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5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5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5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570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892D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6A7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D01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4B"/>
  </w:style>
  <w:style w:type="paragraph" w:styleId="Footer">
    <w:name w:val="footer"/>
    <w:basedOn w:val="Normal"/>
    <w:link w:val="FooterChar"/>
    <w:uiPriority w:val="99"/>
    <w:unhideWhenUsed/>
    <w:rsid w:val="008D01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74A1098-C125-4378-9A79-ED496B92E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5790</TotalTime>
  <Pages>1</Pages>
  <Words>2448</Words>
  <Characters>13958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13</cp:revision>
  <dcterms:created xsi:type="dcterms:W3CDTF">2020-04-02T10:57:00Z</dcterms:created>
  <dcterms:modified xsi:type="dcterms:W3CDTF">2020-05-12T16:57:00Z</dcterms:modified>
</cp:coreProperties>
</file>